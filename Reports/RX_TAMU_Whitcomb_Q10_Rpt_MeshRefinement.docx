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3AF0B" w14:textId="77777777" w:rsidR="00505180" w:rsidRDefault="00505180" w:rsidP="004E6250">
      <w:pPr>
        <w:jc w:val="center"/>
        <w:rPr>
          <w:b/>
          <w:sz w:val="32"/>
          <w:szCs w:val="32"/>
        </w:rPr>
      </w:pPr>
    </w:p>
    <w:p w14:paraId="7A1F2CD5" w14:textId="77777777" w:rsidR="00505180" w:rsidRDefault="00505180" w:rsidP="004E6250">
      <w:pPr>
        <w:jc w:val="center"/>
        <w:rPr>
          <w:b/>
          <w:sz w:val="32"/>
          <w:szCs w:val="32"/>
        </w:rPr>
      </w:pPr>
    </w:p>
    <w:p w14:paraId="1907E0B1" w14:textId="77777777" w:rsidR="00505180" w:rsidRDefault="00505180" w:rsidP="004E6250">
      <w:pPr>
        <w:jc w:val="center"/>
        <w:rPr>
          <w:b/>
          <w:sz w:val="32"/>
          <w:szCs w:val="32"/>
        </w:rPr>
      </w:pPr>
    </w:p>
    <w:p w14:paraId="5E439CC6" w14:textId="77777777" w:rsidR="00505180" w:rsidRDefault="00505180" w:rsidP="004E6250">
      <w:pPr>
        <w:jc w:val="center"/>
        <w:rPr>
          <w:b/>
          <w:sz w:val="32"/>
          <w:szCs w:val="32"/>
        </w:rPr>
      </w:pPr>
    </w:p>
    <w:p w14:paraId="62E233CA" w14:textId="77777777" w:rsidR="003A224C" w:rsidRDefault="003A224C" w:rsidP="004E6250">
      <w:pPr>
        <w:jc w:val="center"/>
        <w:rPr>
          <w:b/>
          <w:sz w:val="32"/>
          <w:szCs w:val="32"/>
        </w:rPr>
      </w:pPr>
      <w:r>
        <w:rPr>
          <w:b/>
          <w:sz w:val="32"/>
          <w:szCs w:val="32"/>
        </w:rPr>
        <w:t>AFRL Research Collaboration Program</w:t>
      </w:r>
    </w:p>
    <w:p w14:paraId="1AE9C0C0" w14:textId="77777777" w:rsidR="003A224C" w:rsidRDefault="003A224C" w:rsidP="004E6250">
      <w:pPr>
        <w:jc w:val="center"/>
        <w:rPr>
          <w:b/>
          <w:sz w:val="32"/>
          <w:szCs w:val="32"/>
        </w:rPr>
      </w:pPr>
      <w:r>
        <w:rPr>
          <w:b/>
          <w:sz w:val="32"/>
          <w:szCs w:val="32"/>
        </w:rPr>
        <w:t>Contract FA8650-13-C-5800</w:t>
      </w:r>
    </w:p>
    <w:p w14:paraId="14943C9A" w14:textId="77777777" w:rsidR="009D7EF4" w:rsidRDefault="009D7EF4" w:rsidP="004E6250">
      <w:pPr>
        <w:jc w:val="center"/>
        <w:rPr>
          <w:b/>
          <w:sz w:val="32"/>
          <w:szCs w:val="32"/>
        </w:rPr>
      </w:pPr>
      <w:r w:rsidRPr="009D7EF4">
        <w:rPr>
          <w:b/>
          <w:sz w:val="32"/>
          <w:szCs w:val="32"/>
        </w:rPr>
        <w:t>Effect of Constituents and Microstructure on Energy Dissipation Mechanisms During Damage Growth</w:t>
      </w:r>
    </w:p>
    <w:p w14:paraId="15E591ED" w14:textId="77777777" w:rsidR="00E81CB1" w:rsidRDefault="00E81CB1" w:rsidP="00E81CB1">
      <w:pPr>
        <w:jc w:val="center"/>
        <w:rPr>
          <w:b/>
          <w:sz w:val="32"/>
          <w:szCs w:val="32"/>
        </w:rPr>
      </w:pPr>
      <w:r>
        <w:rPr>
          <w:b/>
          <w:sz w:val="32"/>
          <w:szCs w:val="32"/>
        </w:rPr>
        <w:t>University:   Texas A&amp;M University</w:t>
      </w:r>
    </w:p>
    <w:p w14:paraId="231BEA7F" w14:textId="1F82F73E" w:rsidR="00E81CB1" w:rsidRPr="008B3C53" w:rsidRDefault="00E81CB1" w:rsidP="00E81CB1">
      <w:pPr>
        <w:jc w:val="both"/>
        <w:rPr>
          <w:b/>
          <w:sz w:val="32"/>
          <w:szCs w:val="32"/>
        </w:rPr>
      </w:pPr>
      <w:r>
        <w:rPr>
          <w:b/>
          <w:sz w:val="32"/>
          <w:szCs w:val="32"/>
        </w:rPr>
        <w:t xml:space="preserve">                         REPORT COVERS PERIOD: </w:t>
      </w:r>
      <w:ins w:id="0" w:author="Collin Blake" w:date="2018-05-16T14:14:00Z">
        <w:r w:rsidR="001C3B70">
          <w:rPr>
            <w:b/>
            <w:sz w:val="32"/>
            <w:szCs w:val="32"/>
          </w:rPr>
          <w:t>7</w:t>
        </w:r>
      </w:ins>
      <w:ins w:id="1" w:author="Collin Blake" w:date="2016-07-12T18:01:00Z">
        <w:r w:rsidR="000203E9">
          <w:rPr>
            <w:b/>
            <w:sz w:val="32"/>
            <w:szCs w:val="32"/>
          </w:rPr>
          <w:t>-1</w:t>
        </w:r>
      </w:ins>
      <w:del w:id="2" w:author="Collin Blake" w:date="2016-07-12T18:01:00Z">
        <w:r w:rsidR="00D359E0" w:rsidDel="000203E9">
          <w:rPr>
            <w:b/>
            <w:sz w:val="32"/>
            <w:szCs w:val="32"/>
          </w:rPr>
          <w:delText>1-1</w:delText>
        </w:r>
      </w:del>
      <w:r w:rsidR="00D359E0">
        <w:rPr>
          <w:b/>
          <w:sz w:val="32"/>
          <w:szCs w:val="32"/>
        </w:rPr>
        <w:t xml:space="preserve">-16 </w:t>
      </w:r>
      <w:r>
        <w:rPr>
          <w:b/>
          <w:sz w:val="32"/>
          <w:szCs w:val="32"/>
        </w:rPr>
        <w:t xml:space="preserve">THRU </w:t>
      </w:r>
      <w:ins w:id="3" w:author="Collin Blake" w:date="2018-05-16T14:14:00Z">
        <w:r w:rsidR="001C3B70">
          <w:rPr>
            <w:b/>
            <w:sz w:val="32"/>
            <w:szCs w:val="32"/>
          </w:rPr>
          <w:t>9</w:t>
        </w:r>
      </w:ins>
      <w:bookmarkStart w:id="4" w:name="_GoBack"/>
      <w:bookmarkEnd w:id="4"/>
      <w:del w:id="5" w:author="Collin Blake" w:date="2016-07-12T18:34:00Z">
        <w:r w:rsidR="00D359E0" w:rsidDel="00DE41CF">
          <w:rPr>
            <w:b/>
            <w:sz w:val="32"/>
            <w:szCs w:val="32"/>
          </w:rPr>
          <w:delText>3</w:delText>
        </w:r>
      </w:del>
      <w:r w:rsidR="00D359E0">
        <w:rPr>
          <w:b/>
          <w:sz w:val="32"/>
          <w:szCs w:val="32"/>
        </w:rPr>
        <w:t>-3</w:t>
      </w:r>
      <w:ins w:id="6" w:author="Collin Blake" w:date="2016-07-12T18:34:00Z">
        <w:r w:rsidR="00DE41CF">
          <w:rPr>
            <w:b/>
            <w:sz w:val="32"/>
            <w:szCs w:val="32"/>
          </w:rPr>
          <w:t>0</w:t>
        </w:r>
      </w:ins>
      <w:del w:id="7" w:author="Collin Blake" w:date="2016-07-12T18:34:00Z">
        <w:r w:rsidR="00D359E0" w:rsidDel="00DE41CF">
          <w:rPr>
            <w:b/>
            <w:sz w:val="32"/>
            <w:szCs w:val="32"/>
          </w:rPr>
          <w:delText>1</w:delText>
        </w:r>
      </w:del>
      <w:r w:rsidR="00D359E0">
        <w:rPr>
          <w:b/>
          <w:sz w:val="32"/>
          <w:szCs w:val="32"/>
        </w:rPr>
        <w:t>-16</w:t>
      </w:r>
      <w:r w:rsidRPr="008B3C53">
        <w:rPr>
          <w:b/>
          <w:sz w:val="32"/>
          <w:szCs w:val="32"/>
        </w:rPr>
        <w:tab/>
      </w:r>
    </w:p>
    <w:p w14:paraId="00FFC2DD" w14:textId="77777777" w:rsidR="00505180" w:rsidRDefault="00505180" w:rsidP="00E81CB1">
      <w:pPr>
        <w:jc w:val="center"/>
        <w:rPr>
          <w:b/>
          <w:sz w:val="32"/>
          <w:szCs w:val="32"/>
        </w:rPr>
      </w:pPr>
      <w:r>
        <w:rPr>
          <w:b/>
          <w:sz w:val="32"/>
          <w:szCs w:val="32"/>
        </w:rPr>
        <w:br w:type="page"/>
      </w:r>
    </w:p>
    <w:p w14:paraId="6EE338A7" w14:textId="77777777" w:rsidR="00FB6DD7" w:rsidRPr="008B3C53" w:rsidRDefault="00FB6DD7" w:rsidP="004E6250">
      <w:pPr>
        <w:jc w:val="center"/>
        <w:rPr>
          <w:b/>
          <w:sz w:val="32"/>
          <w:szCs w:val="32"/>
        </w:rPr>
      </w:pPr>
    </w:p>
    <w:p w14:paraId="1E014A7E" w14:textId="77777777" w:rsidR="00011F7E" w:rsidRPr="00BD7D68" w:rsidRDefault="00011F7E" w:rsidP="00011F7E">
      <w:pPr>
        <w:pStyle w:val="ListParagraph"/>
        <w:numPr>
          <w:ilvl w:val="0"/>
          <w:numId w:val="5"/>
        </w:numPr>
        <w:jc w:val="both"/>
        <w:rPr>
          <w:b/>
          <w:sz w:val="24"/>
          <w:szCs w:val="24"/>
        </w:rPr>
      </w:pPr>
      <w:r w:rsidRPr="00BD7D68">
        <w:rPr>
          <w:b/>
          <w:sz w:val="24"/>
          <w:szCs w:val="24"/>
        </w:rPr>
        <w:t>PROJECT TEAM MEMBERS</w:t>
      </w:r>
    </w:p>
    <w:p w14:paraId="3293917A" w14:textId="77777777" w:rsidR="00011F7E" w:rsidRPr="00BD7D68" w:rsidRDefault="00011F7E" w:rsidP="00011F7E">
      <w:pPr>
        <w:pStyle w:val="ListParagraph"/>
        <w:numPr>
          <w:ilvl w:val="0"/>
          <w:numId w:val="6"/>
        </w:numPr>
        <w:jc w:val="both"/>
        <w:rPr>
          <w:b/>
          <w:sz w:val="24"/>
          <w:szCs w:val="24"/>
        </w:rPr>
      </w:pPr>
      <w:r w:rsidRPr="00BD7D68">
        <w:rPr>
          <w:b/>
          <w:sz w:val="24"/>
          <w:szCs w:val="24"/>
        </w:rPr>
        <w:t xml:space="preserve">LEAD UNIVERSITY POC:  </w:t>
      </w:r>
      <w:r w:rsidR="00AD7887" w:rsidRPr="007838EE">
        <w:rPr>
          <w:sz w:val="24"/>
          <w:szCs w:val="24"/>
        </w:rPr>
        <w:t>John Whitcomb, 979-845-4006</w:t>
      </w:r>
      <w:r w:rsidRPr="007838EE">
        <w:rPr>
          <w:sz w:val="24"/>
          <w:szCs w:val="24"/>
        </w:rPr>
        <w:t xml:space="preserve">, </w:t>
      </w:r>
      <w:r w:rsidR="00AD7887" w:rsidRPr="007838EE">
        <w:rPr>
          <w:sz w:val="24"/>
          <w:szCs w:val="24"/>
        </w:rPr>
        <w:t>jdw@tamu.edu</w:t>
      </w:r>
    </w:p>
    <w:p w14:paraId="6240B6A8" w14:textId="77777777" w:rsidR="00011F7E" w:rsidRPr="00BD7D68" w:rsidRDefault="00011F7E" w:rsidP="00011F7E">
      <w:pPr>
        <w:pStyle w:val="ListParagraph"/>
        <w:numPr>
          <w:ilvl w:val="0"/>
          <w:numId w:val="6"/>
        </w:numPr>
        <w:jc w:val="both"/>
        <w:rPr>
          <w:b/>
          <w:sz w:val="24"/>
          <w:szCs w:val="24"/>
        </w:rPr>
      </w:pPr>
      <w:r w:rsidRPr="00BD7D68">
        <w:rPr>
          <w:b/>
          <w:sz w:val="24"/>
          <w:szCs w:val="24"/>
        </w:rPr>
        <w:t>PROJECT TEAM MEMBERS</w:t>
      </w:r>
      <w:r w:rsidR="00DD01AC">
        <w:rPr>
          <w:b/>
          <w:sz w:val="24"/>
          <w:szCs w:val="24"/>
        </w:rPr>
        <w:t xml:space="preserve">: </w:t>
      </w:r>
      <w:r w:rsidR="00DD01AC" w:rsidRPr="00DD01AC">
        <w:rPr>
          <w:sz w:val="24"/>
          <w:szCs w:val="24"/>
        </w:rPr>
        <w:t>John Whitcomb,</w:t>
      </w:r>
      <w:r w:rsidR="00DD01AC">
        <w:rPr>
          <w:b/>
          <w:sz w:val="24"/>
          <w:szCs w:val="24"/>
        </w:rPr>
        <w:t xml:space="preserve"> </w:t>
      </w:r>
      <w:del w:id="8" w:author="Collin Blake" w:date="2016-10-19T19:59:00Z">
        <w:r w:rsidRPr="00BD7D68" w:rsidDel="009D4B29">
          <w:rPr>
            <w:b/>
            <w:sz w:val="24"/>
            <w:szCs w:val="24"/>
          </w:rPr>
          <w:delText xml:space="preserve"> </w:delText>
        </w:r>
      </w:del>
      <w:r w:rsidR="00C07447">
        <w:rPr>
          <w:sz w:val="24"/>
          <w:szCs w:val="24"/>
        </w:rPr>
        <w:t>Keith Ballard</w:t>
      </w:r>
      <w:r w:rsidR="00E81CB1">
        <w:rPr>
          <w:sz w:val="24"/>
          <w:szCs w:val="24"/>
        </w:rPr>
        <w:t>, Collin Blake</w:t>
      </w:r>
    </w:p>
    <w:p w14:paraId="67AC33DB" w14:textId="77777777" w:rsidR="003A224C" w:rsidRPr="00BD7D68" w:rsidRDefault="00011F7E" w:rsidP="00D359E0">
      <w:pPr>
        <w:pStyle w:val="ListParagraph"/>
        <w:numPr>
          <w:ilvl w:val="0"/>
          <w:numId w:val="6"/>
        </w:numPr>
        <w:jc w:val="both"/>
        <w:rPr>
          <w:b/>
          <w:sz w:val="24"/>
          <w:szCs w:val="24"/>
        </w:rPr>
      </w:pPr>
      <w:r w:rsidRPr="00BD7D68">
        <w:rPr>
          <w:b/>
          <w:sz w:val="24"/>
          <w:szCs w:val="24"/>
        </w:rPr>
        <w:t>AFRL</w:t>
      </w:r>
      <w:r w:rsidR="00BD7D68" w:rsidRPr="00BD7D68">
        <w:rPr>
          <w:b/>
          <w:sz w:val="24"/>
          <w:szCs w:val="24"/>
        </w:rPr>
        <w:t xml:space="preserve"> TECHNICAL</w:t>
      </w:r>
      <w:r w:rsidRPr="00BD7D68">
        <w:rPr>
          <w:b/>
          <w:sz w:val="24"/>
          <w:szCs w:val="24"/>
        </w:rPr>
        <w:t xml:space="preserve"> POC:  </w:t>
      </w:r>
      <w:r w:rsidR="00D359E0">
        <w:rPr>
          <w:sz w:val="24"/>
          <w:szCs w:val="24"/>
        </w:rPr>
        <w:t xml:space="preserve">Craig </w:t>
      </w:r>
      <w:r w:rsidR="00D359E0" w:rsidRPr="00D359E0">
        <w:rPr>
          <w:sz w:val="24"/>
          <w:szCs w:val="24"/>
        </w:rPr>
        <w:t xml:space="preserve">Przybyla </w:t>
      </w:r>
      <w:r w:rsidR="00BD7D68" w:rsidRPr="00BD7D68">
        <w:rPr>
          <w:b/>
          <w:sz w:val="24"/>
          <w:szCs w:val="24"/>
        </w:rPr>
        <w:t xml:space="preserve"> </w:t>
      </w:r>
    </w:p>
    <w:p w14:paraId="544E36D1" w14:textId="77777777" w:rsidR="00011F7E" w:rsidRPr="00BD7D68" w:rsidRDefault="00011F7E" w:rsidP="00011F7E">
      <w:pPr>
        <w:pStyle w:val="ListParagraph"/>
        <w:ind w:left="1440"/>
        <w:jc w:val="both"/>
        <w:rPr>
          <w:b/>
          <w:sz w:val="24"/>
          <w:szCs w:val="24"/>
        </w:rPr>
      </w:pPr>
    </w:p>
    <w:p w14:paraId="5799DD18" w14:textId="77777777" w:rsidR="003A224C" w:rsidRPr="00BD7D68" w:rsidRDefault="003A224C" w:rsidP="00011F7E">
      <w:pPr>
        <w:pStyle w:val="ListParagraph"/>
        <w:numPr>
          <w:ilvl w:val="0"/>
          <w:numId w:val="5"/>
        </w:numPr>
        <w:jc w:val="both"/>
        <w:rPr>
          <w:b/>
          <w:sz w:val="24"/>
          <w:szCs w:val="24"/>
        </w:rPr>
      </w:pPr>
      <w:r w:rsidRPr="00BD7D68">
        <w:rPr>
          <w:b/>
          <w:sz w:val="24"/>
          <w:szCs w:val="24"/>
        </w:rPr>
        <w:t>TECHNICAL DISCUSSION</w:t>
      </w:r>
    </w:p>
    <w:p w14:paraId="44C3D482" w14:textId="77777777" w:rsidR="009D7EF4" w:rsidRPr="009D7EF4" w:rsidRDefault="003A224C" w:rsidP="00DD5FDC">
      <w:pPr>
        <w:pStyle w:val="ListParagraph"/>
        <w:numPr>
          <w:ilvl w:val="0"/>
          <w:numId w:val="4"/>
        </w:numPr>
        <w:rPr>
          <w:b/>
          <w:sz w:val="24"/>
          <w:szCs w:val="24"/>
        </w:rPr>
      </w:pPr>
      <w:r w:rsidRPr="00BD7D68">
        <w:rPr>
          <w:b/>
          <w:sz w:val="24"/>
          <w:szCs w:val="24"/>
        </w:rPr>
        <w:t>CURRENT WORK</w:t>
      </w:r>
      <w:r w:rsidR="007838EE">
        <w:rPr>
          <w:b/>
          <w:sz w:val="24"/>
          <w:szCs w:val="24"/>
        </w:rPr>
        <w:br/>
      </w:r>
      <w:r w:rsidR="00DD5FDC" w:rsidRPr="00DD5FDC">
        <w:rPr>
          <w:sz w:val="24"/>
          <w:szCs w:val="24"/>
        </w:rPr>
        <w:t xml:space="preserve">This quarter </w:t>
      </w:r>
      <w:r w:rsidR="009D7EF4">
        <w:rPr>
          <w:sz w:val="24"/>
          <w:szCs w:val="24"/>
        </w:rPr>
        <w:t>we</w:t>
      </w:r>
      <w:r w:rsidR="00CD39F2">
        <w:rPr>
          <w:sz w:val="24"/>
          <w:szCs w:val="24"/>
        </w:rPr>
        <w:t xml:space="preserve"> conti</w:t>
      </w:r>
      <w:ins w:id="9" w:author="Collin Blake" w:date="2016-10-19T20:00:00Z">
        <w:r w:rsidR="009D4B29">
          <w:rPr>
            <w:sz w:val="24"/>
            <w:szCs w:val="24"/>
          </w:rPr>
          <w:t>nued work on damage evolution and model result convergence</w:t>
        </w:r>
      </w:ins>
      <w:del w:id="10" w:author="Collin Blake" w:date="2016-10-19T20:00:00Z">
        <w:r w:rsidR="00CD39F2" w:rsidDel="009D4B29">
          <w:rPr>
            <w:sz w:val="24"/>
            <w:szCs w:val="24"/>
          </w:rPr>
          <w:delText>nued work</w:delText>
        </w:r>
      </w:del>
      <w:del w:id="11" w:author="Collin Blake" w:date="2016-10-19T19:59:00Z">
        <w:r w:rsidR="00CD39F2" w:rsidDel="009D4B29">
          <w:rPr>
            <w:sz w:val="24"/>
            <w:szCs w:val="24"/>
          </w:rPr>
          <w:delText xml:space="preserve"> on damage evolution and</w:delText>
        </w:r>
      </w:del>
      <w:del w:id="12" w:author="Collin Blake" w:date="2016-10-19T20:01:00Z">
        <w:r w:rsidR="00CD39F2" w:rsidDel="009D4B29">
          <w:rPr>
            <w:sz w:val="24"/>
            <w:szCs w:val="24"/>
          </w:rPr>
          <w:delText xml:space="preserve"> </w:delText>
        </w:r>
      </w:del>
      <w:del w:id="13" w:author="Collin Blake" w:date="2016-10-19T19:59:00Z">
        <w:r w:rsidR="00CD39F2" w:rsidDel="009D4B29">
          <w:rPr>
            <w:sz w:val="24"/>
            <w:szCs w:val="24"/>
          </w:rPr>
          <w:delText xml:space="preserve">the associated </w:delText>
        </w:r>
      </w:del>
      <w:del w:id="14" w:author="Collin Blake" w:date="2016-07-12T18:00:00Z">
        <w:r w:rsidR="00CD39F2" w:rsidRPr="00F74A37" w:rsidDel="000203E9">
          <w:rPr>
            <w:strike/>
            <w:sz w:val="24"/>
            <w:szCs w:val="24"/>
            <w:rPrChange w:id="15" w:author="Collin Blake" w:date="2016-07-07T19:31:00Z">
              <w:rPr>
                <w:sz w:val="24"/>
                <w:szCs w:val="24"/>
              </w:rPr>
            </w:rPrChange>
          </w:rPr>
          <w:delText>energy dissipation</w:delText>
        </w:r>
      </w:del>
      <w:r w:rsidR="00CD39F2">
        <w:rPr>
          <w:sz w:val="24"/>
          <w:szCs w:val="24"/>
        </w:rPr>
        <w:t>.</w:t>
      </w:r>
      <w:r w:rsidR="009D7EF4">
        <w:rPr>
          <w:sz w:val="24"/>
          <w:szCs w:val="24"/>
        </w:rPr>
        <w:t xml:space="preserve"> </w:t>
      </w:r>
    </w:p>
    <w:p w14:paraId="27BC638F" w14:textId="77777777" w:rsidR="00F927EA" w:rsidRPr="007838EE" w:rsidRDefault="00DD5FDC" w:rsidP="009D7EF4">
      <w:pPr>
        <w:pStyle w:val="ListParagraph"/>
        <w:ind w:left="1440"/>
        <w:rPr>
          <w:b/>
          <w:sz w:val="24"/>
          <w:szCs w:val="24"/>
        </w:rPr>
      </w:pPr>
      <w:r w:rsidRPr="00DD5FDC">
        <w:rPr>
          <w:sz w:val="24"/>
          <w:szCs w:val="24"/>
        </w:rPr>
        <w:t xml:space="preserve"> </w:t>
      </w:r>
    </w:p>
    <w:p w14:paraId="014420BF" w14:textId="77777777" w:rsidR="007838EE" w:rsidRPr="008F052B" w:rsidRDefault="00F927EA" w:rsidP="007838EE">
      <w:pPr>
        <w:pStyle w:val="ListParagraph"/>
        <w:ind w:left="1440"/>
        <w:rPr>
          <w:b/>
          <w:szCs w:val="24"/>
          <w:rPrChange w:id="16" w:author="Collin Blake" w:date="2016-10-20T14:15:00Z">
            <w:rPr>
              <w:b/>
              <w:sz w:val="24"/>
              <w:szCs w:val="24"/>
            </w:rPr>
          </w:rPrChange>
        </w:rPr>
      </w:pPr>
      <w:r w:rsidRPr="008F052B">
        <w:rPr>
          <w:b/>
          <w:szCs w:val="24"/>
          <w:rPrChange w:id="17" w:author="Collin Blake" w:date="2016-10-20T14:15:00Z">
            <w:rPr>
              <w:b/>
              <w:sz w:val="24"/>
              <w:szCs w:val="24"/>
            </w:rPr>
          </w:rPrChange>
        </w:rPr>
        <w:t>Background</w:t>
      </w:r>
    </w:p>
    <w:p w14:paraId="2DA8F0EA" w14:textId="77777777" w:rsidR="00422632" w:rsidRPr="008F052B" w:rsidRDefault="00422632" w:rsidP="00422632">
      <w:pPr>
        <w:pStyle w:val="ListParagraph"/>
        <w:ind w:left="1440"/>
        <w:rPr>
          <w:szCs w:val="24"/>
          <w:rPrChange w:id="18" w:author="Collin Blake" w:date="2016-10-20T14:15:00Z">
            <w:rPr>
              <w:sz w:val="24"/>
              <w:szCs w:val="24"/>
            </w:rPr>
          </w:rPrChange>
        </w:rPr>
      </w:pPr>
      <w:r w:rsidRPr="008F052B">
        <w:rPr>
          <w:szCs w:val="24"/>
          <w:rPrChange w:id="19" w:author="Collin Blake" w:date="2016-10-20T14:15:00Z">
            <w:rPr>
              <w:sz w:val="24"/>
              <w:szCs w:val="24"/>
            </w:rPr>
          </w:rPrChange>
        </w:rPr>
        <w:t xml:space="preserve">With the increasingly widespread use of fiber/matrix composites, the accurate prediction of the progression of damage and final failure is an important topic for researchers.  Consequently, researchers have proposed numerous computational models to predict progressive damage within a multiscale framework.  At the microscale, where fibers and matrix are modelled discretely, some popular approaches to model damage include the use </w:t>
      </w:r>
      <w:r w:rsidR="0025763B" w:rsidRPr="008F052B">
        <w:rPr>
          <w:szCs w:val="24"/>
          <w:rPrChange w:id="20" w:author="Collin Blake" w:date="2016-10-20T14:15:00Z">
            <w:rPr>
              <w:sz w:val="24"/>
              <w:szCs w:val="24"/>
            </w:rPr>
          </w:rPrChange>
        </w:rPr>
        <w:t>of continuum damage elements</w:t>
      </w:r>
      <w:r w:rsidRPr="008F052B">
        <w:rPr>
          <w:szCs w:val="24"/>
          <w:rPrChange w:id="21" w:author="Collin Blake" w:date="2016-10-20T14:15:00Z">
            <w:rPr>
              <w:sz w:val="24"/>
              <w:szCs w:val="24"/>
            </w:rPr>
          </w:rPrChange>
        </w:rPr>
        <w:t>, which models the effect of a damage parameter on the response of a material, cohesive elements placed along a predet</w:t>
      </w:r>
      <w:r w:rsidR="0025763B" w:rsidRPr="008F052B">
        <w:rPr>
          <w:szCs w:val="24"/>
          <w:rPrChange w:id="22" w:author="Collin Blake" w:date="2016-10-20T14:15:00Z">
            <w:rPr>
              <w:sz w:val="24"/>
              <w:szCs w:val="24"/>
            </w:rPr>
          </w:rPrChange>
        </w:rPr>
        <w:t>ermined potential crack path</w:t>
      </w:r>
      <w:r w:rsidRPr="008F052B">
        <w:rPr>
          <w:szCs w:val="24"/>
          <w:rPrChange w:id="23" w:author="Collin Blake" w:date="2016-10-20T14:15:00Z">
            <w:rPr>
              <w:sz w:val="24"/>
              <w:szCs w:val="24"/>
            </w:rPr>
          </w:rPrChange>
        </w:rPr>
        <w:t>, which models the discrete crack explicitly, a plasticity model for matrix damage combined with cohesive zone elem</w:t>
      </w:r>
      <w:r w:rsidR="0025763B" w:rsidRPr="008F052B">
        <w:rPr>
          <w:szCs w:val="24"/>
          <w:rPrChange w:id="24" w:author="Collin Blake" w:date="2016-10-20T14:15:00Z">
            <w:rPr>
              <w:sz w:val="24"/>
              <w:szCs w:val="24"/>
            </w:rPr>
          </w:rPrChange>
        </w:rPr>
        <w:t xml:space="preserve">ents for interfacial debonding, </w:t>
      </w:r>
      <w:r w:rsidRPr="008F052B">
        <w:rPr>
          <w:szCs w:val="24"/>
          <w:rPrChange w:id="25" w:author="Collin Blake" w:date="2016-10-20T14:15:00Z">
            <w:rPr>
              <w:sz w:val="24"/>
              <w:szCs w:val="24"/>
            </w:rPr>
          </w:rPrChange>
        </w:rPr>
        <w:t>and</w:t>
      </w:r>
      <w:r w:rsidR="0025763B" w:rsidRPr="008F052B">
        <w:rPr>
          <w:szCs w:val="24"/>
          <w:rPrChange w:id="26" w:author="Collin Blake" w:date="2016-10-20T14:15:00Z">
            <w:rPr>
              <w:sz w:val="24"/>
              <w:szCs w:val="24"/>
            </w:rPr>
          </w:rPrChange>
        </w:rPr>
        <w:t xml:space="preserve"> mesh independent methods</w:t>
      </w:r>
      <w:r w:rsidRPr="008F052B">
        <w:rPr>
          <w:szCs w:val="24"/>
          <w:rPrChange w:id="27" w:author="Collin Blake" w:date="2016-10-20T14:15:00Z">
            <w:rPr>
              <w:sz w:val="24"/>
              <w:szCs w:val="24"/>
            </w:rPr>
          </w:rPrChange>
        </w:rPr>
        <w:t xml:space="preserve">, which allow the crack to grow along an arbitrary path. </w:t>
      </w:r>
    </w:p>
    <w:p w14:paraId="452F1D52" w14:textId="77777777" w:rsidR="00422632" w:rsidRPr="008F052B" w:rsidRDefault="00422632" w:rsidP="00422632">
      <w:pPr>
        <w:pStyle w:val="ListParagraph"/>
        <w:ind w:left="1440"/>
        <w:rPr>
          <w:szCs w:val="24"/>
          <w:rPrChange w:id="28" w:author="Collin Blake" w:date="2016-10-20T14:15:00Z">
            <w:rPr>
              <w:sz w:val="24"/>
              <w:szCs w:val="24"/>
            </w:rPr>
          </w:rPrChange>
        </w:rPr>
      </w:pPr>
      <w:r w:rsidRPr="008F052B">
        <w:rPr>
          <w:szCs w:val="24"/>
          <w:rPrChange w:id="29" w:author="Collin Blake" w:date="2016-10-20T14:15:00Z">
            <w:rPr>
              <w:sz w:val="24"/>
              <w:szCs w:val="24"/>
            </w:rPr>
          </w:rPrChange>
        </w:rPr>
        <w:t xml:space="preserve"> </w:t>
      </w:r>
    </w:p>
    <w:p w14:paraId="3B84AFBD" w14:textId="77777777" w:rsidR="00925BB0" w:rsidRPr="008F052B" w:rsidRDefault="00422632" w:rsidP="00422632">
      <w:pPr>
        <w:pStyle w:val="ListParagraph"/>
        <w:ind w:left="1440"/>
        <w:rPr>
          <w:szCs w:val="24"/>
          <w:rPrChange w:id="30" w:author="Collin Blake" w:date="2016-10-20T14:15:00Z">
            <w:rPr>
              <w:sz w:val="24"/>
              <w:szCs w:val="24"/>
            </w:rPr>
          </w:rPrChange>
        </w:rPr>
      </w:pPr>
      <w:r w:rsidRPr="008F052B">
        <w:rPr>
          <w:szCs w:val="24"/>
          <w:rPrChange w:id="31" w:author="Collin Blake" w:date="2016-10-20T14:15:00Z">
            <w:rPr>
              <w:sz w:val="24"/>
              <w:szCs w:val="24"/>
            </w:rPr>
          </w:rPrChange>
        </w:rPr>
        <w:t xml:space="preserve">With all of these methods, very little of the literature compares the results of these methods, and no work compares the different methods using the same meshes and material properties.  To </w:t>
      </w:r>
      <w:r w:rsidR="0025763B" w:rsidRPr="008F052B">
        <w:rPr>
          <w:szCs w:val="24"/>
          <w:rPrChange w:id="32" w:author="Collin Blake" w:date="2016-10-20T14:15:00Z">
            <w:rPr>
              <w:sz w:val="24"/>
              <w:szCs w:val="24"/>
            </w:rPr>
          </w:rPrChange>
        </w:rPr>
        <w:t>confidently</w:t>
      </w:r>
      <w:r w:rsidRPr="008F052B">
        <w:rPr>
          <w:szCs w:val="24"/>
          <w:rPrChange w:id="33" w:author="Collin Blake" w:date="2016-10-20T14:15:00Z">
            <w:rPr>
              <w:sz w:val="24"/>
              <w:szCs w:val="24"/>
            </w:rPr>
          </w:rPrChange>
        </w:rPr>
        <w:t xml:space="preserve"> predict the progression of damage at the fiber matrix scale, the differences between the available models and their agreement with experimental results should be understood.</w:t>
      </w:r>
    </w:p>
    <w:p w14:paraId="6C56B8D4" w14:textId="77777777" w:rsidR="00422632" w:rsidRDefault="00422632" w:rsidP="00422632">
      <w:pPr>
        <w:pStyle w:val="ListParagraph"/>
        <w:ind w:left="1440"/>
        <w:rPr>
          <w:b/>
          <w:sz w:val="24"/>
          <w:szCs w:val="24"/>
        </w:rPr>
      </w:pPr>
    </w:p>
    <w:p w14:paraId="55FD8EAE" w14:textId="77777777" w:rsidR="00D14127" w:rsidRDefault="00D14127" w:rsidP="007838EE">
      <w:pPr>
        <w:pStyle w:val="ListParagraph"/>
        <w:ind w:left="1440"/>
        <w:rPr>
          <w:b/>
          <w:sz w:val="24"/>
          <w:szCs w:val="24"/>
        </w:rPr>
      </w:pPr>
      <w:r>
        <w:rPr>
          <w:b/>
          <w:sz w:val="24"/>
          <w:szCs w:val="24"/>
        </w:rPr>
        <w:t>Approach</w:t>
      </w:r>
    </w:p>
    <w:p w14:paraId="7B57982D" w14:textId="77777777" w:rsidR="00422632" w:rsidRDefault="0025763B" w:rsidP="00422632">
      <w:pPr>
        <w:pStyle w:val="ListParagraph"/>
        <w:spacing w:after="160" w:line="259" w:lineRule="auto"/>
        <w:ind w:left="1440"/>
      </w:pPr>
      <w:r>
        <w:t xml:space="preserve">This work </w:t>
      </w:r>
      <w:r w:rsidR="00422632">
        <w:t>compare</w:t>
      </w:r>
      <w:r>
        <w:t>s</w:t>
      </w:r>
      <w:r w:rsidR="00422632">
        <w:t xml:space="preserve"> the progression of damage using a continuum damage model and cohesive zone model.  Both of these models have been used ex</w:t>
      </w:r>
      <w:r>
        <w:t>tensively in previous research.</w:t>
      </w:r>
      <w:r w:rsidR="00422632">
        <w:t xml:space="preserve"> Continuum damage offers the benefits of allowing damage to occur anywhere, easier mesh generation, and better numerical stability.  However, continuum damage does not directly model discrete cracks or fiber/matrix debonding.  The use of cohesive elements alleviates this shortcoming, but the analyses have mesh dependency and much worse numerical stability.  </w:t>
      </w:r>
    </w:p>
    <w:p w14:paraId="6A75F6EC" w14:textId="77777777" w:rsidR="00C55C9F" w:rsidRDefault="00C55C9F" w:rsidP="00422632">
      <w:pPr>
        <w:pStyle w:val="ListParagraph"/>
        <w:spacing w:after="160" w:line="259" w:lineRule="auto"/>
        <w:ind w:left="1440"/>
      </w:pPr>
    </w:p>
    <w:p w14:paraId="4A8EB03F" w14:textId="77777777" w:rsidR="00C55C9F" w:rsidRDefault="00C55C9F" w:rsidP="00422632">
      <w:pPr>
        <w:pStyle w:val="ListParagraph"/>
        <w:spacing w:after="160" w:line="259" w:lineRule="auto"/>
        <w:ind w:left="1440"/>
      </w:pPr>
      <w:r>
        <w:lastRenderedPageBreak/>
        <w:t xml:space="preserve">During this quarter, the focal problem was an infinite hexagonal array of fibers subjected to uniaxial loads. Because of periodic boundary conditions, only one fiber was modeled. </w:t>
      </w:r>
      <w:ins w:id="34" w:author="Collin Blake" w:date="2016-10-19T20:04:00Z">
        <w:r w:rsidR="009D4B29">
          <w:t xml:space="preserve">Analysis of the dependence of the continuum damage model on the </w:t>
        </w:r>
      </w:ins>
      <w:ins w:id="35" w:author="Collin Blake" w:date="2016-10-19T20:05:00Z">
        <w:r w:rsidR="009D4B29">
          <w:t>mesh refinement was conducted</w:t>
        </w:r>
      </w:ins>
      <w:del w:id="36" w:author="Collin Blake" w:date="2016-10-19T20:04:00Z">
        <w:r w:rsidDel="009D4B29">
          <w:delText>Figure 1 shows the finite element mesh</w:delText>
        </w:r>
      </w:del>
      <w:r>
        <w:t xml:space="preserve">. Uniaxial load was applied. The direction is defined by the angle theta. For this </w:t>
      </w:r>
      <w:del w:id="37" w:author="Collin Blake" w:date="2016-10-19T20:06:00Z">
        <w:r w:rsidDel="009D4B29">
          <w:delText xml:space="preserve">initial </w:delText>
        </w:r>
      </w:del>
      <w:r>
        <w:t xml:space="preserve">study, </w:t>
      </w:r>
      <w:del w:id="38" w:author="Collin Blake" w:date="2016-10-19T20:07:00Z">
        <w:r w:rsidDel="009D4B29">
          <w:delText xml:space="preserve">the </w:delText>
        </w:r>
      </w:del>
      <w:del w:id="39" w:author="Collin Blake" w:date="2016-10-19T20:05:00Z">
        <w:r w:rsidDel="009D4B29">
          <w:delText xml:space="preserve">properties were adjusted to match the </w:delText>
        </w:r>
      </w:del>
      <w:del w:id="40" w:author="Collin Blake" w:date="2016-07-12T18:00:00Z">
        <w:r w:rsidRPr="00EC4A65" w:rsidDel="000203E9">
          <w:rPr>
            <w:strike/>
            <w:rPrChange w:id="41" w:author="Collin Blake" w:date="2016-07-07T19:05:00Z">
              <w:rPr/>
            </w:rPrChange>
          </w:rPr>
          <w:delText>strain energy release rates</w:delText>
        </w:r>
        <w:r w:rsidDel="000203E9">
          <w:delText xml:space="preserve"> </w:delText>
        </w:r>
      </w:del>
      <w:del w:id="42" w:author="Collin Blake" w:date="2016-10-19T20:05:00Z">
        <w:r w:rsidDel="009D4B29">
          <w:delText>for the two models</w:delText>
        </w:r>
      </w:del>
      <w:del w:id="43" w:author="Collin Blake" w:date="2016-10-19T20:07:00Z">
        <w:r w:rsidDel="009D4B29">
          <w:delText xml:space="preserve"> for</w:delText>
        </w:r>
      </w:del>
      <w:ins w:id="44" w:author="Collin Blake" w:date="2016-10-19T20:07:00Z">
        <w:r w:rsidR="009D4B29">
          <w:t>the direction of the loading is at</w:t>
        </w:r>
      </w:ins>
      <w:r>
        <w:t xml:space="preserve"> theta=</w:t>
      </w:r>
      <w:ins w:id="45" w:author="Collin Blake" w:date="2016-07-07T19:05:00Z">
        <w:r w:rsidR="00EC4A65">
          <w:t xml:space="preserve"> </w:t>
        </w:r>
        <w:r w:rsidR="00EC4A65" w:rsidRPr="000203E9">
          <w:rPr>
            <w:rPrChange w:id="46" w:author="Collin Blake" w:date="2016-07-12T18:00:00Z">
              <w:rPr>
                <w:color w:val="FF0000"/>
              </w:rPr>
            </w:rPrChange>
          </w:rPr>
          <w:t>0</w:t>
        </w:r>
        <w:r w:rsidR="00EC4A65">
          <w:rPr>
            <w:color w:val="FF0000"/>
          </w:rPr>
          <w:t xml:space="preserve"> </w:t>
        </w:r>
      </w:ins>
      <w:del w:id="47" w:author="Collin Blake" w:date="2016-07-12T18:00:00Z">
        <w:r w:rsidRPr="00EC4A65" w:rsidDel="000203E9">
          <w:rPr>
            <w:strike/>
            <w:rPrChange w:id="48" w:author="Collin Blake" w:date="2016-07-07T19:05:00Z">
              <w:rPr/>
            </w:rPrChange>
          </w:rPr>
          <w:delText>30</w:delText>
        </w:r>
      </w:del>
      <w:r>
        <w:t xml:space="preserve">deg. </w:t>
      </w:r>
      <w:ins w:id="49" w:author="Collin Blake" w:date="2016-10-19T20:07:00Z">
        <w:r w:rsidR="009D4B29">
          <w:t xml:space="preserve">The </w:t>
        </w:r>
      </w:ins>
      <w:ins w:id="50" w:author="Collin Blake" w:date="2016-10-19T20:08:00Z">
        <w:r w:rsidR="009D4B29">
          <w:t xml:space="preserve">parameters for the </w:t>
        </w:r>
      </w:ins>
      <w:ins w:id="51" w:author="Collin Blake" w:date="2016-10-19T20:07:00Z">
        <w:r w:rsidR="009D4B29">
          <w:t>mesh for the matrix is defined radially and circumferentially</w:t>
        </w:r>
      </w:ins>
      <w:ins w:id="52" w:author="Collin Blake" w:date="2016-10-19T20:08:00Z">
        <w:r w:rsidR="009D4B29">
          <w:t xml:space="preserve"> and were increased individually by factors of 2, resulting in overall refinements of 4. Each refinement wa</w:t>
        </w:r>
        <w:r w:rsidR="00ED5B2F">
          <w:t xml:space="preserve">s subjected to the same loading with the same properties. </w:t>
        </w:r>
      </w:ins>
      <w:ins w:id="53" w:author="Collin Blake" w:date="2016-10-19T20:10:00Z">
        <w:r w:rsidR="00ED5B2F">
          <w:t xml:space="preserve">The strength and energy dissipated was determined for each analysis and analyzed </w:t>
        </w:r>
      </w:ins>
      <w:ins w:id="54" w:author="Collin Blake" w:date="2016-10-19T20:50:00Z">
        <w:r w:rsidR="00484751">
          <w:t>for</w:t>
        </w:r>
      </w:ins>
      <w:ins w:id="55" w:author="Collin Blake" w:date="2016-10-19T20:10:00Z">
        <w:r w:rsidR="00CE5636">
          <w:t xml:space="preserve"> convergence.</w:t>
        </w:r>
      </w:ins>
    </w:p>
    <w:p w14:paraId="5F0C4C08" w14:textId="77777777" w:rsidR="00CE5636" w:rsidRDefault="00CE5636">
      <w:pPr>
        <w:pStyle w:val="ListParagraph"/>
        <w:spacing w:after="160" w:line="259" w:lineRule="auto"/>
        <w:ind w:left="1440"/>
        <w:rPr>
          <w:ins w:id="56" w:author="Collin Blake" w:date="2016-10-20T14:04:00Z"/>
        </w:rPr>
      </w:pPr>
    </w:p>
    <w:p w14:paraId="75CDC55D" w14:textId="77777777" w:rsidR="00CE5636" w:rsidRDefault="00B2309E">
      <w:pPr>
        <w:pStyle w:val="ListParagraph"/>
        <w:spacing w:after="160" w:line="259" w:lineRule="auto"/>
        <w:ind w:left="1440"/>
        <w:rPr>
          <w:ins w:id="57" w:author="Collin Blake" w:date="2016-10-20T14:09:00Z"/>
        </w:rPr>
      </w:pPr>
      <w:ins w:id="58" w:author="Collin Blake" w:date="2016-10-20T14:05:00Z">
        <w:r>
          <w:rPr>
            <w:noProof/>
          </w:rPr>
          <w:drawing>
            <wp:inline distT="0" distB="0" distL="0" distR="0" wp14:anchorId="3571B54A" wp14:editId="6644AF9F">
              <wp:extent cx="1438275" cy="12962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9566" cy="1306475"/>
                      </a:xfrm>
                      <a:prstGeom prst="rect">
                        <a:avLst/>
                      </a:prstGeom>
                    </pic:spPr>
                  </pic:pic>
                </a:graphicData>
              </a:graphic>
            </wp:inline>
          </w:drawing>
        </w:r>
      </w:ins>
      <w:ins w:id="59" w:author="Collin Blake" w:date="2016-10-20T14:09:00Z">
        <w:r>
          <w:rPr>
            <w:noProof/>
          </w:rPr>
          <w:drawing>
            <wp:inline distT="0" distB="0" distL="0" distR="0" wp14:anchorId="74125B7F" wp14:editId="7F4D1730">
              <wp:extent cx="1400175" cy="130925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3291" cy="1321519"/>
                      </a:xfrm>
                      <a:prstGeom prst="rect">
                        <a:avLst/>
                      </a:prstGeom>
                    </pic:spPr>
                  </pic:pic>
                </a:graphicData>
              </a:graphic>
            </wp:inline>
          </w:drawing>
        </w:r>
      </w:ins>
      <w:ins w:id="60" w:author="Collin Blake" w:date="2016-10-20T14:10:00Z">
        <w:r w:rsidR="00363DF5">
          <w:rPr>
            <w:noProof/>
          </w:rPr>
          <w:drawing>
            <wp:inline distT="0" distB="0" distL="0" distR="0" wp14:anchorId="4B7F769C" wp14:editId="73F62758">
              <wp:extent cx="1448070" cy="1314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9849" cy="1325142"/>
                      </a:xfrm>
                      <a:prstGeom prst="rect">
                        <a:avLst/>
                      </a:prstGeom>
                    </pic:spPr>
                  </pic:pic>
                </a:graphicData>
              </a:graphic>
            </wp:inline>
          </w:drawing>
        </w:r>
      </w:ins>
    </w:p>
    <w:p w14:paraId="721987A7" w14:textId="77777777" w:rsidR="00363DF5" w:rsidRDefault="00363DF5">
      <w:pPr>
        <w:pStyle w:val="ListParagraph"/>
        <w:spacing w:after="160" w:line="259" w:lineRule="auto"/>
        <w:ind w:left="1440"/>
        <w:jc w:val="center"/>
        <w:rPr>
          <w:ins w:id="61" w:author="Collin Blake" w:date="2016-10-20T14:04:00Z"/>
        </w:rPr>
        <w:pPrChange w:id="62" w:author="Collin Blake" w:date="2016-10-20T14:09:00Z">
          <w:pPr>
            <w:pStyle w:val="ListParagraph"/>
            <w:spacing w:after="160" w:line="259" w:lineRule="auto"/>
            <w:ind w:left="1440"/>
          </w:pPr>
        </w:pPrChange>
      </w:pPr>
      <w:ins w:id="63" w:author="Collin Blake" w:date="2016-10-20T14:09:00Z">
        <w:r>
          <w:t xml:space="preserve">Figure 1: </w:t>
        </w:r>
      </w:ins>
      <w:ins w:id="64" w:author="Collin Blake" w:date="2016-10-20T14:10:00Z">
        <w:r>
          <w:t>Progression of Mesh Refinement (5x6, 10x12, 20x24)</w:t>
        </w:r>
      </w:ins>
    </w:p>
    <w:p w14:paraId="58761012" w14:textId="77777777" w:rsidR="00EC4A65" w:rsidRPr="000203E9" w:rsidRDefault="00C55C9F">
      <w:pPr>
        <w:pStyle w:val="ListParagraph"/>
        <w:spacing w:after="160" w:line="259" w:lineRule="auto"/>
        <w:ind w:left="1440"/>
        <w:rPr>
          <w:ins w:id="65" w:author="Collin Blake" w:date="2016-07-07T19:06:00Z"/>
          <w:strike/>
          <w:rPrChange w:id="66" w:author="Collin Blake" w:date="2016-07-12T17:59:00Z">
            <w:rPr>
              <w:ins w:id="67" w:author="Collin Blake" w:date="2016-07-07T19:06:00Z"/>
            </w:rPr>
          </w:rPrChange>
        </w:rPr>
      </w:pPr>
      <w:del w:id="68" w:author="Collin Blake" w:date="2016-10-20T14:03:00Z">
        <w:r w:rsidDel="00CE5636">
          <w:rPr>
            <w:noProof/>
          </w:rPr>
          <mc:AlternateContent>
            <mc:Choice Requires="wpc">
              <w:drawing>
                <wp:inline distT="0" distB="0" distL="0" distR="0" wp14:anchorId="455051A8" wp14:editId="35596915">
                  <wp:extent cx="6274569" cy="320040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TextBox 16"/>
                          <wps:cNvSpPr txBox="1"/>
                          <wps:spPr>
                            <a:xfrm>
                              <a:off x="18" y="2758440"/>
                              <a:ext cx="1588770" cy="266700"/>
                            </a:xfrm>
                            <a:prstGeom prst="rect">
                              <a:avLst/>
                            </a:prstGeom>
                            <a:noFill/>
                          </wps:spPr>
                          <wps:txbx>
                            <w:txbxContent>
                              <w:p w14:paraId="6EF64691" w14:textId="77777777" w:rsidR="00C55C9F" w:rsidRPr="00C55C9F" w:rsidRDefault="00C55C9F" w:rsidP="00C55C9F">
                                <w:pPr>
                                  <w:pStyle w:val="NormalWeb"/>
                                  <w:spacing w:before="0" w:beforeAutospacing="0" w:after="0" w:afterAutospacing="0"/>
                                  <w:textAlignment w:val="baseline"/>
                                </w:pPr>
                                <w:r w:rsidRPr="00C55C9F">
                                  <w:rPr>
                                    <w:rFonts w:eastAsia="MS Mincho"/>
                                    <w:bCs/>
                                    <w:color w:val="000000"/>
                                    <w:kern w:val="24"/>
                                  </w:rPr>
                                  <w:t>Figure 1</w:t>
                                </w:r>
                                <w:del w:id="69" w:author="Collin Blake" w:date="2016-10-20T14:03:00Z">
                                  <w:r w:rsidRPr="00C55C9F" w:rsidDel="00CE5636">
                                    <w:rPr>
                                      <w:rFonts w:eastAsia="MS Mincho"/>
                                      <w:bCs/>
                                      <w:color w:val="000000"/>
                                      <w:kern w:val="24"/>
                                    </w:rPr>
                                    <w:delText xml:space="preserve"> Configuration</w:delText>
                                  </w:r>
                                </w:del>
                              </w:p>
                            </w:txbxContent>
                          </wps:txbx>
                          <wps:bodyPr wrap="none" rtlCol="0">
                            <a:spAutoFit/>
                          </wps:bodyPr>
                        </wps:wsp>
                      </wpc:wpc>
                    </a:graphicData>
                  </a:graphic>
                </wp:inline>
              </w:drawing>
            </mc:Choice>
            <mc:Fallback>
              <w:pict>
                <v:group id="Canvas 3" o:spid="_x0000_s1026" editas="canvas" style="width:494.05pt;height:252pt;mso-position-horizontal-relative:char;mso-position-vertical-relative:line" coordsize="6274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744;height:32004;visibility:visible;mso-wrap-style:square">
                    <v:fill o:detectmouseclick="t"/>
                    <v:path o:connecttype="none"/>
                  </v:shape>
                  <v:shapetype id="_x0000_t202" coordsize="21600,21600" o:spt="202" path="m,l,21600r21600,l21600,xe">
                    <v:stroke joinstyle="miter"/>
                    <v:path gradientshapeok="t" o:connecttype="rect"/>
                  </v:shapetype>
                  <v:shape id="TextBox 16" o:spid="_x0000_s1028" type="#_x0000_t202" style="position:absolute;top:27584;width:15887;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" filled="f" stroked="f">
                    <v:textbox style="mso-fit-shape-to-text:t">
                      <w:txbxContent>
                        <w:p w:rsidR="00C55C9F" w:rsidRPr="00C55C9F" w:rsidRDefault="00C55C9F" w:rsidP="00C55C9F">
                          <w:pPr>
                            <w:pStyle w:val="NormalWeb"/>
                            <w:spacing w:before="0" w:beforeAutospacing="0" w:after="0" w:afterAutospacing="0"/>
                            <w:textAlignment w:val="baseline"/>
                          </w:pPr>
                          <w:r w:rsidRPr="00C55C9F">
                            <w:rPr>
                              <w:rFonts w:eastAsia="MS Mincho"/>
                              <w:bCs/>
                              <w:color w:val="000000"/>
                              <w:kern w:val="24"/>
                            </w:rPr>
                            <w:t>Figure 1</w:t>
                          </w:r>
                          <w:del w:id="70" w:author="Collin Blake" w:date="2016-10-20T14:03:00Z">
                            <w:r w:rsidRPr="00C55C9F" w:rsidDel="00CE5636">
                              <w:rPr>
                                <w:rFonts w:eastAsia="MS Mincho"/>
                                <w:bCs/>
                                <w:color w:val="000000"/>
                                <w:kern w:val="24"/>
                              </w:rPr>
                              <w:delText xml:space="preserve"> Configuration</w:delText>
                            </w:r>
                          </w:del>
                        </w:p>
                      </w:txbxContent>
                    </v:textbox>
                  </v:shape>
                  <w10:anchorlock/>
                </v:group>
              </w:pict>
            </mc:Fallback>
          </mc:AlternateContent>
        </w:r>
      </w:del>
      <w:del w:id="70" w:author="Collin Blake" w:date="2016-07-12T17:59:00Z">
        <w:r w:rsidR="00422632" w:rsidDel="000203E9">
          <w:delText xml:space="preserve"> </w:delText>
        </w:r>
        <w:r w:rsidRPr="00EC4A65" w:rsidDel="000203E9">
          <w:rPr>
            <w:strike/>
            <w:rPrChange w:id="71" w:author="Collin Blake" w:date="2016-07-07T19:06:00Z">
              <w:rPr/>
            </w:rPrChange>
          </w:rPr>
          <w:delText>As the direction of loading was varied, the predicted strength varied. Figure 2 shows the</w:delText>
        </w:r>
        <w:r w:rsidR="00DB11BA" w:rsidRPr="00EC4A65" w:rsidDel="000203E9">
          <w:rPr>
            <w:strike/>
            <w:rPrChange w:id="72" w:author="Collin Blake" w:date="2016-07-07T19:06:00Z">
              <w:rPr/>
            </w:rPrChange>
          </w:rPr>
          <w:delText xml:space="preserve"> va</w:delText>
        </w:r>
        <w:r w:rsidRPr="00EC4A65" w:rsidDel="000203E9">
          <w:rPr>
            <w:strike/>
            <w:rPrChange w:id="73" w:author="Collin Blake" w:date="2016-07-07T19:06:00Z">
              <w:rPr/>
            </w:rPrChange>
          </w:rPr>
          <w:delText>riation of the strengths.</w:delText>
        </w:r>
      </w:del>
    </w:p>
    <w:p w14:paraId="44536CDD" w14:textId="77777777" w:rsidR="00EC4A65" w:rsidRDefault="00ED5B2F" w:rsidP="00422632">
      <w:pPr>
        <w:pStyle w:val="ListParagraph"/>
        <w:spacing w:after="160" w:line="259" w:lineRule="auto"/>
        <w:ind w:left="1440"/>
        <w:rPr>
          <w:ins w:id="74" w:author="Collin Blake" w:date="2016-07-12T23:50:00Z"/>
        </w:rPr>
      </w:pPr>
      <w:ins w:id="75" w:author="Collin Blake" w:date="2016-10-19T20:11:00Z">
        <w:r>
          <w:t>The initial refinement chosen was 5 radial elements (outwards) and 6 circumferential elements (from the axis of symmetry through each face).</w:t>
        </w:r>
      </w:ins>
      <w:ins w:id="76" w:author="Collin Blake" w:date="2016-10-20T14:14:00Z">
        <w:r w:rsidR="0076178B">
          <w:t xml:space="preserve"> Figure 1 shows a progression of refinements with their parameters (radial x circumferential).</w:t>
        </w:r>
      </w:ins>
      <w:ins w:id="77" w:author="Collin Blake" w:date="2016-10-19T20:11:00Z">
        <w:r>
          <w:t xml:space="preserve"> </w:t>
        </w:r>
      </w:ins>
      <w:ins w:id="78" w:author="Collin Blake" w:date="2016-10-19T20:14:00Z">
        <w:r>
          <w:t>As the refinement is increased, both the strength and the energy dissipated begin converging to their respective values, as can be seen in Figure 2.</w:t>
        </w:r>
      </w:ins>
    </w:p>
    <w:p w14:paraId="4F842A75" w14:textId="77777777" w:rsidR="004302C2" w:rsidRPr="000203E9" w:rsidRDefault="004302C2" w:rsidP="00422632">
      <w:pPr>
        <w:pStyle w:val="ListParagraph"/>
        <w:spacing w:after="160" w:line="259" w:lineRule="auto"/>
        <w:ind w:left="1440"/>
        <w:rPr>
          <w:ins w:id="79" w:author="Collin Blake" w:date="2016-07-07T19:09:00Z"/>
          <w:rPrChange w:id="80" w:author="Collin Blake" w:date="2016-07-12T17:59:00Z">
            <w:rPr>
              <w:ins w:id="81" w:author="Collin Blake" w:date="2016-07-07T19:09:00Z"/>
              <w:color w:val="FF0000"/>
            </w:rPr>
          </w:rPrChange>
        </w:rPr>
      </w:pPr>
    </w:p>
    <w:p w14:paraId="1C5DB1FB" w14:textId="77777777" w:rsidR="005B7068" w:rsidRDefault="00ED5B2F">
      <w:pPr>
        <w:pStyle w:val="ListParagraph"/>
        <w:keepNext/>
        <w:spacing w:after="160" w:line="259" w:lineRule="auto"/>
        <w:ind w:left="1440"/>
        <w:jc w:val="center"/>
        <w:rPr>
          <w:ins w:id="82" w:author="Collin Blake" w:date="2016-07-07T19:09:00Z"/>
        </w:rPr>
        <w:pPrChange w:id="83" w:author="Collin Blake" w:date="2016-07-07T19:09:00Z">
          <w:pPr>
            <w:pStyle w:val="ListParagraph"/>
            <w:spacing w:after="160" w:line="259" w:lineRule="auto"/>
            <w:ind w:left="1440"/>
            <w:jc w:val="center"/>
          </w:pPr>
        </w:pPrChange>
      </w:pPr>
      <w:ins w:id="84" w:author="Collin Blake" w:date="2016-10-19T20:15:00Z">
        <w:r>
          <w:rPr>
            <w:noProof/>
          </w:rPr>
          <w:drawing>
            <wp:inline distT="0" distB="0" distL="0" distR="0" wp14:anchorId="4221164F" wp14:editId="0A6199B6">
              <wp:extent cx="5448300" cy="25622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ins>
    </w:p>
    <w:p w14:paraId="5181BE1A" w14:textId="77777777" w:rsidR="005B7068" w:rsidRPr="005B7068" w:rsidRDefault="005B7068">
      <w:pPr>
        <w:pStyle w:val="Caption"/>
        <w:ind w:left="720" w:firstLine="720"/>
        <w:jc w:val="center"/>
        <w:rPr>
          <w:noProof/>
          <w:sz w:val="20"/>
          <w:rPrChange w:id="85" w:author="Collin Blake" w:date="2016-07-07T19:10:00Z">
            <w:rPr>
              <w:noProof/>
            </w:rPr>
          </w:rPrChange>
        </w:rPr>
        <w:pPrChange w:id="86" w:author="Collin Blake" w:date="2016-07-07T19:10:00Z">
          <w:pPr>
            <w:pStyle w:val="ListParagraph"/>
            <w:spacing w:after="160" w:line="259" w:lineRule="auto"/>
            <w:ind w:left="1440"/>
          </w:pPr>
        </w:pPrChange>
      </w:pPr>
      <w:ins w:id="87" w:author="Collin Blake" w:date="2016-07-07T19:09:00Z">
        <w:r w:rsidRPr="005B7068">
          <w:rPr>
            <w:i w:val="0"/>
            <w:color w:val="auto"/>
            <w:sz w:val="20"/>
            <w:rPrChange w:id="88" w:author="Collin Blake" w:date="2016-07-07T19:10:00Z">
              <w:rPr>
                <w:i/>
                <w:iCs/>
              </w:rPr>
            </w:rPrChange>
          </w:rPr>
          <w:t>Figur</w:t>
        </w:r>
        <w:r w:rsidR="00A42475">
          <w:rPr>
            <w:i w:val="0"/>
            <w:color w:val="auto"/>
            <w:sz w:val="20"/>
            <w:rPrChange w:id="89" w:author="Collin Blake" w:date="2016-07-07T19:10:00Z">
              <w:rPr>
                <w:iCs/>
                <w:sz w:val="20"/>
              </w:rPr>
            </w:rPrChange>
          </w:rPr>
          <w:t>e 2</w:t>
        </w:r>
        <w:r w:rsidRPr="005B7068">
          <w:rPr>
            <w:i w:val="0"/>
            <w:color w:val="auto"/>
            <w:sz w:val="20"/>
            <w:rPrChange w:id="90" w:author="Collin Blake" w:date="2016-07-07T19:10:00Z">
              <w:rPr>
                <w:i/>
                <w:iCs/>
              </w:rPr>
            </w:rPrChange>
          </w:rPr>
          <w:t>:</w:t>
        </w:r>
      </w:ins>
      <w:ins w:id="91" w:author="Collin Blake" w:date="2016-07-07T19:14:00Z">
        <w:r w:rsidR="00E9308F">
          <w:rPr>
            <w:i w:val="0"/>
            <w:color w:val="auto"/>
            <w:sz w:val="20"/>
          </w:rPr>
          <w:t xml:space="preserve"> </w:t>
        </w:r>
      </w:ins>
      <w:ins w:id="92" w:author="Collin Blake" w:date="2016-10-19T20:15:00Z">
        <w:r w:rsidR="00ED5B2F">
          <w:rPr>
            <w:i w:val="0"/>
            <w:color w:val="auto"/>
            <w:sz w:val="20"/>
          </w:rPr>
          <w:t>Strength and Energy Dissipated as functions of Refinement Factor</w:t>
        </w:r>
      </w:ins>
    </w:p>
    <w:p w14:paraId="7966D611" w14:textId="77777777" w:rsidR="00DB11BA" w:rsidRPr="000203E9" w:rsidDel="000203E9" w:rsidRDefault="00DB11BA" w:rsidP="00422632">
      <w:pPr>
        <w:pStyle w:val="ListParagraph"/>
        <w:spacing w:after="160" w:line="259" w:lineRule="auto"/>
        <w:ind w:left="1440"/>
        <w:rPr>
          <w:del w:id="93" w:author="Collin Blake" w:date="2016-07-12T17:59:00Z"/>
          <w:strike/>
          <w:rPrChange w:id="94" w:author="Collin Blake" w:date="2016-07-12T17:59:00Z">
            <w:rPr>
              <w:del w:id="95" w:author="Collin Blake" w:date="2016-07-12T17:59:00Z"/>
            </w:rPr>
          </w:rPrChange>
        </w:rPr>
      </w:pPr>
      <w:del w:id="96" w:author="Collin Blake" w:date="2016-07-12T17:59:00Z">
        <w:r w:rsidRPr="000203E9" w:rsidDel="000203E9">
          <w:rPr>
            <w:strike/>
            <w:noProof/>
            <w:rPrChange w:id="97" w:author="Collin Blake" w:date="2016-07-12T17:59:00Z">
              <w:rPr>
                <w:noProof/>
              </w:rPr>
            </w:rPrChange>
          </w:rPr>
          <w:drawing>
            <wp:inline distT="0" distB="0" distL="0" distR="0" wp14:anchorId="5D5299C1" wp14:editId="44E17B9F">
              <wp:extent cx="4272467" cy="25383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8385" cy="2565655"/>
                      </a:xfrm>
                      <a:prstGeom prst="rect">
                        <a:avLst/>
                      </a:prstGeom>
                    </pic:spPr>
                  </pic:pic>
                </a:graphicData>
              </a:graphic>
            </wp:inline>
          </w:drawing>
        </w:r>
      </w:del>
    </w:p>
    <w:p w14:paraId="792F3638" w14:textId="77777777" w:rsidR="00DB11BA" w:rsidRPr="000203E9" w:rsidDel="000203E9" w:rsidRDefault="00DB11BA" w:rsidP="00422632">
      <w:pPr>
        <w:pStyle w:val="ListParagraph"/>
        <w:spacing w:after="160" w:line="259" w:lineRule="auto"/>
        <w:ind w:left="1440"/>
        <w:rPr>
          <w:del w:id="98" w:author="Collin Blake" w:date="2016-07-12T17:59:00Z"/>
          <w:strike/>
          <w:rPrChange w:id="99" w:author="Collin Blake" w:date="2016-07-12T17:59:00Z">
            <w:rPr>
              <w:del w:id="100" w:author="Collin Blake" w:date="2016-07-12T17:59:00Z"/>
            </w:rPr>
          </w:rPrChange>
        </w:rPr>
      </w:pPr>
      <w:del w:id="101" w:author="Collin Blake" w:date="2016-07-12T17:59:00Z">
        <w:r w:rsidRPr="000203E9" w:rsidDel="000203E9">
          <w:rPr>
            <w:strike/>
            <w:rPrChange w:id="102" w:author="Collin Blake" w:date="2016-07-12T17:59:00Z">
              <w:rPr/>
            </w:rPrChange>
          </w:rPr>
          <w:delText>Figure 2 Predicted variation of strength</w:delText>
        </w:r>
      </w:del>
    </w:p>
    <w:p w14:paraId="233FFFDA" w14:textId="77777777" w:rsidR="00DB11BA" w:rsidRPr="000203E9" w:rsidDel="000203E9" w:rsidRDefault="00DB11BA" w:rsidP="00422632">
      <w:pPr>
        <w:pStyle w:val="ListParagraph"/>
        <w:spacing w:after="160" w:line="259" w:lineRule="auto"/>
        <w:ind w:left="1440"/>
        <w:rPr>
          <w:del w:id="103" w:author="Collin Blake" w:date="2016-07-12T17:59:00Z"/>
        </w:rPr>
      </w:pPr>
    </w:p>
    <w:p w14:paraId="69470B42" w14:textId="77777777" w:rsidR="00DB11BA" w:rsidRPr="000203E9" w:rsidDel="000203E9" w:rsidRDefault="00DB11BA" w:rsidP="00422632">
      <w:pPr>
        <w:pStyle w:val="ListParagraph"/>
        <w:spacing w:after="160" w:line="259" w:lineRule="auto"/>
        <w:ind w:left="1440"/>
        <w:rPr>
          <w:del w:id="104" w:author="Collin Blake" w:date="2016-07-12T17:59:00Z"/>
          <w:strike/>
          <w:rPrChange w:id="105" w:author="Collin Blake" w:date="2016-07-12T17:59:00Z">
            <w:rPr>
              <w:del w:id="106" w:author="Collin Blake" w:date="2016-07-12T17:59:00Z"/>
            </w:rPr>
          </w:rPrChange>
        </w:rPr>
      </w:pPr>
      <w:del w:id="107" w:author="Collin Blake" w:date="2016-07-12T17:59:00Z">
        <w:r w:rsidRPr="000203E9" w:rsidDel="000203E9">
          <w:rPr>
            <w:strike/>
            <w:rPrChange w:id="108" w:author="Collin Blake" w:date="2016-07-12T17:59:00Z">
              <w:rPr/>
            </w:rPrChange>
          </w:rPr>
          <w:delText>Although the predicted strengths are well off, the sensitivity to orientation is predicted quite well. This is shown clearly in Figure 3, in which the strengths are normalized by the value at an angle of zero.</w:delText>
        </w:r>
      </w:del>
    </w:p>
    <w:p w14:paraId="6587E49A" w14:textId="77777777" w:rsidR="00181AD2" w:rsidRDefault="00A31881" w:rsidP="00422632">
      <w:pPr>
        <w:pStyle w:val="ListParagraph"/>
        <w:spacing w:after="160" w:line="259" w:lineRule="auto"/>
        <w:ind w:left="1440"/>
        <w:rPr>
          <w:ins w:id="109" w:author="Collin Blake" w:date="2016-10-20T12:08:00Z"/>
        </w:rPr>
      </w:pPr>
      <w:ins w:id="110" w:author="Collin Blake" w:date="2016-10-19T20:17:00Z">
        <w:r>
          <w:t>Figure 2 shows fairly similar convergence rates for both values</w:t>
        </w:r>
      </w:ins>
      <w:ins w:id="111" w:author="Collin Blake" w:date="2016-07-07T19:11:00Z">
        <w:r w:rsidRPr="00B2309E">
          <w:t>.</w:t>
        </w:r>
      </w:ins>
      <w:ins w:id="112" w:author="Collin Blake" w:date="2016-10-19T20:47:00Z">
        <w:r w:rsidR="00484751">
          <w:t xml:space="preserve"> Note that the values on the vertical axis are very close, indicating that even a very coarse mesh has very similar values compared to the more refined meshes.</w:t>
        </w:r>
      </w:ins>
      <w:ins w:id="113" w:author="Collin Blake" w:date="2016-07-07T19:11:00Z">
        <w:r w:rsidRPr="00B2309E">
          <w:t xml:space="preserve"> </w:t>
        </w:r>
      </w:ins>
      <w:ins w:id="114" w:author="Collin Blake" w:date="2016-10-19T20:51:00Z">
        <w:r w:rsidR="00484751">
          <w:t xml:space="preserve">The energy dissipated </w:t>
        </w:r>
      </w:ins>
      <w:ins w:id="115" w:author="Collin Blake" w:date="2016-10-19T20:55:00Z">
        <w:r w:rsidR="00F8231F">
          <w:t xml:space="preserve">is affected by mesh </w:t>
        </w:r>
        <w:r w:rsidR="00F8231F">
          <w:lastRenderedPageBreak/>
          <w:t>refinement. A coarser mesh has</w:t>
        </w:r>
      </w:ins>
      <w:ins w:id="116" w:author="Collin Blake" w:date="2016-10-20T12:07:00Z">
        <w:r w:rsidR="00181AD2">
          <w:t xml:space="preserve"> the ability to hold a small amount of load after the initial failure. As each load step is applied more energy can be released due to </w:t>
        </w:r>
      </w:ins>
      <w:ins w:id="117" w:author="Collin Blake" w:date="2016-10-20T12:08:00Z">
        <w:r w:rsidR="00181AD2">
          <w:t>this phenomenon</w:t>
        </w:r>
      </w:ins>
      <w:ins w:id="118" w:author="Collin Blake" w:date="2016-10-20T12:07:00Z">
        <w:r w:rsidR="00181AD2">
          <w:t xml:space="preserve">. </w:t>
        </w:r>
      </w:ins>
      <w:ins w:id="119" w:author="Collin Blake" w:date="2016-10-20T12:08:00Z">
        <w:r w:rsidR="00181AD2">
          <w:t>Therefore, the energy dissipated is calculated assuming full model failure after the first load step. Figure 3 shows the differences in the energy dissipated using the two calculations. Note, Figure 2 uses the second method for energy dissipation.</w:t>
        </w:r>
      </w:ins>
    </w:p>
    <w:p w14:paraId="2959CAED" w14:textId="77777777" w:rsidR="00181AD2" w:rsidRDefault="00181AD2" w:rsidP="00422632">
      <w:pPr>
        <w:pStyle w:val="ListParagraph"/>
        <w:spacing w:after="160" w:line="259" w:lineRule="auto"/>
        <w:ind w:left="1440"/>
        <w:rPr>
          <w:ins w:id="120" w:author="Collin Blake" w:date="2016-10-20T12:12:00Z"/>
        </w:rPr>
      </w:pPr>
    </w:p>
    <w:p w14:paraId="74CABDE9" w14:textId="77777777" w:rsidR="00181AD2" w:rsidRDefault="00181AD2" w:rsidP="00422632">
      <w:pPr>
        <w:pStyle w:val="ListParagraph"/>
        <w:spacing w:after="160" w:line="259" w:lineRule="auto"/>
        <w:ind w:left="1440"/>
        <w:rPr>
          <w:ins w:id="121" w:author="Collin Blake" w:date="2016-10-20T12:12:00Z"/>
        </w:rPr>
      </w:pPr>
    </w:p>
    <w:p w14:paraId="20E48F5A" w14:textId="77777777" w:rsidR="00181AD2" w:rsidRDefault="00181AD2" w:rsidP="00422632">
      <w:pPr>
        <w:pStyle w:val="ListParagraph"/>
        <w:spacing w:after="160" w:line="259" w:lineRule="auto"/>
        <w:ind w:left="1440"/>
        <w:rPr>
          <w:ins w:id="122" w:author="Collin Blake" w:date="2016-10-20T12:12:00Z"/>
        </w:rPr>
      </w:pPr>
      <w:ins w:id="123" w:author="Collin Blake" w:date="2016-10-20T12:14:00Z">
        <w:r>
          <w:rPr>
            <w:noProof/>
          </w:rPr>
          <w:drawing>
            <wp:inline distT="0" distB="0" distL="0" distR="0" wp14:anchorId="19505BEE" wp14:editId="3AE372C8">
              <wp:extent cx="5276850" cy="2576195"/>
              <wp:effectExtent l="0" t="0" r="0" b="1460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ins>
    </w:p>
    <w:p w14:paraId="7B5C4556" w14:textId="77777777" w:rsidR="00181AD2" w:rsidRPr="008F052B" w:rsidRDefault="00181AD2">
      <w:pPr>
        <w:pStyle w:val="ListParagraph"/>
        <w:spacing w:after="160" w:line="259" w:lineRule="auto"/>
        <w:ind w:left="1440"/>
        <w:jc w:val="center"/>
        <w:rPr>
          <w:sz w:val="20"/>
          <w:rPrChange w:id="124" w:author="Collin Blake" w:date="2016-10-20T14:15:00Z">
            <w:rPr/>
          </w:rPrChange>
        </w:rPr>
        <w:pPrChange w:id="125" w:author="Collin Blake" w:date="2016-10-20T14:15:00Z">
          <w:pPr>
            <w:pStyle w:val="ListParagraph"/>
            <w:spacing w:after="160" w:line="259" w:lineRule="auto"/>
            <w:ind w:left="1440"/>
          </w:pPr>
        </w:pPrChange>
      </w:pPr>
      <w:ins w:id="126" w:author="Collin Blake" w:date="2016-10-20T12:14:00Z">
        <w:r>
          <w:rPr>
            <w:sz w:val="20"/>
          </w:rPr>
          <w:t>Figure 3: Energy of First Failure and Total Energy versus Refinement Factor</w:t>
        </w:r>
      </w:ins>
    </w:p>
    <w:p w14:paraId="1DDCE5B0" w14:textId="77777777" w:rsidR="00DB11BA" w:rsidRDefault="00181AD2">
      <w:pPr>
        <w:spacing w:after="160" w:line="259" w:lineRule="auto"/>
        <w:ind w:left="1440"/>
        <w:rPr>
          <w:ins w:id="127" w:author="Collin Blake" w:date="2016-10-19T20:25:00Z"/>
        </w:rPr>
        <w:pPrChange w:id="128" w:author="Collin Blake" w:date="2016-10-20T12:15:00Z">
          <w:pPr>
            <w:pStyle w:val="ListParagraph"/>
            <w:spacing w:after="160" w:line="259" w:lineRule="auto"/>
            <w:ind w:left="1440"/>
          </w:pPr>
        </w:pPrChange>
      </w:pPr>
      <w:ins w:id="129" w:author="Collin Blake" w:date="2016-07-07T19:11:00Z">
        <w:r w:rsidRPr="00B2309E">
          <w:t>Figure 4</w:t>
        </w:r>
        <w:r w:rsidR="00A31881" w:rsidRPr="00B2309E">
          <w:t xml:space="preserve"> shows the </w:t>
        </w:r>
      </w:ins>
      <w:ins w:id="130" w:author="Collin Blake" w:date="2016-10-19T20:22:00Z">
        <w:r w:rsidR="00C0526D">
          <w:t xml:space="preserve">log base 10 of the </w:t>
        </w:r>
      </w:ins>
      <w:ins w:id="131" w:author="Collin Blake" w:date="2016-07-07T19:11:00Z">
        <w:r w:rsidR="00A31881" w:rsidRPr="00B2309E">
          <w:t xml:space="preserve">relative errors of both the strength and energy dissipated compared </w:t>
        </w:r>
      </w:ins>
      <w:ins w:id="132" w:author="Collin Blake" w:date="2016-10-19T20:22:00Z">
        <w:r w:rsidR="00C0526D">
          <w:t>to the log base 10 of refinement</w:t>
        </w:r>
      </w:ins>
      <w:ins w:id="133" w:author="Collin Blake" w:date="2016-07-07T19:12:00Z">
        <w:r w:rsidR="005B7068" w:rsidRPr="000203E9">
          <w:rPr>
            <w:rPrChange w:id="134" w:author="Collin Blake" w:date="2016-07-12T17:59:00Z">
              <w:rPr>
                <w:color w:val="FF0000"/>
              </w:rPr>
            </w:rPrChange>
          </w:rPr>
          <w:t>.</w:t>
        </w:r>
      </w:ins>
    </w:p>
    <w:p w14:paraId="3E6444B7" w14:textId="77777777" w:rsidR="00C0526D" w:rsidRDefault="00C0526D" w:rsidP="00422632">
      <w:pPr>
        <w:pStyle w:val="ListParagraph"/>
        <w:spacing w:after="160" w:line="259" w:lineRule="auto"/>
        <w:ind w:left="1440"/>
        <w:rPr>
          <w:ins w:id="135" w:author="Collin Blake" w:date="2016-07-12T23:39:00Z"/>
        </w:rPr>
      </w:pPr>
    </w:p>
    <w:p w14:paraId="27ACE7AA" w14:textId="77777777" w:rsidR="00C4525E" w:rsidRDefault="00C0526D">
      <w:pPr>
        <w:pStyle w:val="ListParagraph"/>
        <w:spacing w:after="160" w:line="259" w:lineRule="auto"/>
        <w:ind w:left="1440"/>
        <w:rPr>
          <w:ins w:id="136" w:author="Collin Blake" w:date="2016-07-07T19:16:00Z"/>
        </w:rPr>
        <w:pPrChange w:id="137" w:author="Collin Blake" w:date="2016-10-19T20:25:00Z">
          <w:pPr>
            <w:pStyle w:val="ListParagraph"/>
            <w:spacing w:after="160" w:line="259" w:lineRule="auto"/>
            <w:ind w:left="1440"/>
            <w:jc w:val="center"/>
          </w:pPr>
        </w:pPrChange>
      </w:pPr>
      <w:ins w:id="138" w:author="Collin Blake" w:date="2016-10-19T20:25:00Z">
        <w:r>
          <w:rPr>
            <w:noProof/>
          </w:rPr>
          <w:drawing>
            <wp:inline distT="0" distB="0" distL="0" distR="0" wp14:anchorId="42B73AC6" wp14:editId="0A5688C9">
              <wp:extent cx="5514975" cy="26193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ins>
    </w:p>
    <w:p w14:paraId="2F402DAA" w14:textId="77777777" w:rsidR="005B7068" w:rsidRDefault="00C4525E">
      <w:pPr>
        <w:pStyle w:val="Caption"/>
        <w:ind w:left="720" w:firstLine="720"/>
        <w:jc w:val="center"/>
        <w:rPr>
          <w:ins w:id="139" w:author="Collin Blake" w:date="2016-07-12T23:35:00Z"/>
          <w:sz w:val="20"/>
        </w:rPr>
        <w:pPrChange w:id="140" w:author="Collin Blake" w:date="2016-07-07T19:16:00Z">
          <w:pPr>
            <w:pStyle w:val="ListParagraph"/>
            <w:spacing w:after="160" w:line="259" w:lineRule="auto"/>
            <w:ind w:left="1440"/>
          </w:pPr>
        </w:pPrChange>
      </w:pPr>
      <w:ins w:id="141" w:author="Collin Blake" w:date="2016-07-07T19:16:00Z">
        <w:r w:rsidRPr="00C4525E">
          <w:rPr>
            <w:i w:val="0"/>
            <w:color w:val="auto"/>
            <w:sz w:val="20"/>
            <w:rPrChange w:id="142" w:author="Collin Blake" w:date="2016-07-07T19:16:00Z">
              <w:rPr>
                <w:i/>
                <w:iCs/>
              </w:rPr>
            </w:rPrChange>
          </w:rPr>
          <w:t>Figure</w:t>
        </w:r>
      </w:ins>
      <w:ins w:id="143" w:author="Collin Blake" w:date="2016-07-12T23:41:00Z">
        <w:r w:rsidR="00131678">
          <w:rPr>
            <w:i w:val="0"/>
            <w:color w:val="auto"/>
            <w:sz w:val="20"/>
          </w:rPr>
          <w:t xml:space="preserve"> </w:t>
        </w:r>
      </w:ins>
      <w:ins w:id="144" w:author="Collin Blake" w:date="2016-07-12T18:33:00Z">
        <w:r w:rsidR="00181AD2">
          <w:rPr>
            <w:i w:val="0"/>
            <w:color w:val="auto"/>
            <w:sz w:val="20"/>
          </w:rPr>
          <w:t>4</w:t>
        </w:r>
      </w:ins>
      <w:ins w:id="145" w:author="Collin Blake" w:date="2016-07-07T19:16:00Z">
        <w:r w:rsidRPr="00C4525E">
          <w:rPr>
            <w:i w:val="0"/>
            <w:color w:val="auto"/>
            <w:sz w:val="20"/>
            <w:rPrChange w:id="146" w:author="Collin Blake" w:date="2016-07-07T19:16:00Z">
              <w:rPr>
                <w:i/>
                <w:iCs/>
              </w:rPr>
            </w:rPrChange>
          </w:rPr>
          <w:t xml:space="preserve">: </w:t>
        </w:r>
      </w:ins>
      <w:ins w:id="147" w:author="Collin Blake" w:date="2016-10-19T20:26:00Z">
        <w:r w:rsidR="00C0526D">
          <w:rPr>
            <w:i w:val="0"/>
            <w:color w:val="auto"/>
            <w:sz w:val="20"/>
          </w:rPr>
          <w:t>Relative Errors of Strength and Energy Dissipated versus Increasing Refinement</w:t>
        </w:r>
      </w:ins>
    </w:p>
    <w:p w14:paraId="4C24A27B" w14:textId="77777777" w:rsidR="00FE52E2" w:rsidDel="004302C2" w:rsidRDefault="00181AD2">
      <w:pPr>
        <w:ind w:left="1440"/>
        <w:rPr>
          <w:del w:id="148" w:author="Collin Blake" w:date="2016-07-12T23:35:00Z"/>
        </w:rPr>
        <w:pPrChange w:id="149" w:author="Collin Blake" w:date="2016-10-20T12:16:00Z">
          <w:pPr>
            <w:pStyle w:val="ListParagraph"/>
            <w:spacing w:after="160" w:line="259" w:lineRule="auto"/>
            <w:ind w:left="1440"/>
          </w:pPr>
        </w:pPrChange>
      </w:pPr>
      <w:ins w:id="150" w:author="Collin Blake" w:date="2016-10-19T20:46:00Z">
        <w:r>
          <w:lastRenderedPageBreak/>
          <w:t>Figure 4</w:t>
        </w:r>
        <w:r w:rsidR="00484751">
          <w:t xml:space="preserve"> shows a nearly perfect linear convergence rate for both the strength and </w:t>
        </w:r>
      </w:ins>
      <w:ins w:id="151" w:author="Collin Blake" w:date="2016-10-19T20:47:00Z">
        <w:r w:rsidR="00484751">
          <w:t>energy</w:t>
        </w:r>
      </w:ins>
      <w:ins w:id="152" w:author="Collin Blake" w:date="2016-10-19T20:46:00Z">
        <w:r w:rsidR="00484751">
          <w:t xml:space="preserve"> </w:t>
        </w:r>
      </w:ins>
      <w:ins w:id="153" w:author="Collin Blake" w:date="2016-10-19T20:47:00Z">
        <w:r w:rsidR="00484751">
          <w:t>dissipated</w:t>
        </w:r>
      </w:ins>
      <w:ins w:id="154" w:author="Collin Blake" w:date="2016-07-12T23:40:00Z">
        <w:r w:rsidR="00131678">
          <w:t>.</w:t>
        </w:r>
      </w:ins>
      <w:ins w:id="155" w:author="Collin Blake" w:date="2016-10-19T20:49:00Z">
        <w:r w:rsidR="00484751">
          <w:t xml:space="preserve"> </w:t>
        </w:r>
      </w:ins>
      <w:ins w:id="156" w:author="Collin Blake" w:date="2016-07-12T23:40:00Z">
        <w:r w:rsidR="00131678">
          <w:t xml:space="preserve"> </w:t>
        </w:r>
      </w:ins>
      <w:ins w:id="157" w:author="Collin Blake" w:date="2016-10-20T13:57:00Z">
        <w:r w:rsidR="004060D2">
          <w:t xml:space="preserve">This rate can be used to predict the values </w:t>
        </w:r>
      </w:ins>
      <w:ins w:id="158" w:author="Collin Blake" w:date="2016-10-20T13:58:00Z">
        <w:r w:rsidR="004060D2">
          <w:t>both metrics are converging to.</w:t>
        </w:r>
      </w:ins>
    </w:p>
    <w:p w14:paraId="347A2CB7" w14:textId="77777777" w:rsidR="00DB11BA" w:rsidRPr="00073C51" w:rsidDel="000203E9" w:rsidRDefault="00DB11BA">
      <w:pPr>
        <w:ind w:left="1440"/>
        <w:rPr>
          <w:del w:id="159" w:author="Collin Blake" w:date="2016-07-12T17:59:00Z"/>
          <w:strike/>
          <w:rPrChange w:id="160" w:author="Collin Blake" w:date="2016-07-12T23:54:00Z">
            <w:rPr>
              <w:del w:id="161" w:author="Collin Blake" w:date="2016-07-12T17:59:00Z"/>
            </w:rPr>
          </w:rPrChange>
        </w:rPr>
        <w:pPrChange w:id="162" w:author="Collin Blake" w:date="2016-10-20T13:58:00Z">
          <w:pPr>
            <w:pStyle w:val="ListParagraph"/>
            <w:spacing w:after="160" w:line="259" w:lineRule="auto"/>
            <w:ind w:left="1440"/>
          </w:pPr>
        </w:pPrChange>
      </w:pPr>
      <w:del w:id="163" w:author="Collin Blake" w:date="2016-07-12T17:59:00Z">
        <w:r w:rsidRPr="00B2309E" w:rsidDel="000203E9">
          <w:rPr>
            <w:noProof/>
          </w:rPr>
          <w:drawing>
            <wp:inline distT="0" distB="0" distL="0" distR="0" wp14:anchorId="34CA4C1B" wp14:editId="4FD66D6B">
              <wp:extent cx="4319065" cy="2289658"/>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7046" cy="2320395"/>
                      </a:xfrm>
                      <a:prstGeom prst="rect">
                        <a:avLst/>
                      </a:prstGeom>
                    </pic:spPr>
                  </pic:pic>
                </a:graphicData>
              </a:graphic>
            </wp:inline>
          </w:drawing>
        </w:r>
      </w:del>
    </w:p>
    <w:p w14:paraId="4E122EC3" w14:textId="77777777" w:rsidR="00DB11BA" w:rsidRPr="00A42475" w:rsidDel="000203E9" w:rsidRDefault="00DB11BA">
      <w:pPr>
        <w:ind w:left="1440"/>
        <w:rPr>
          <w:del w:id="164" w:author="Collin Blake" w:date="2016-07-12T17:59:00Z"/>
        </w:rPr>
        <w:pPrChange w:id="165" w:author="Collin Blake" w:date="2016-10-20T13:58:00Z">
          <w:pPr>
            <w:pStyle w:val="ListParagraph"/>
            <w:spacing w:after="160" w:line="259" w:lineRule="auto"/>
            <w:ind w:left="1440"/>
          </w:pPr>
        </w:pPrChange>
      </w:pPr>
      <w:del w:id="166" w:author="Collin Blake" w:date="2016-07-12T17:59:00Z">
        <w:r w:rsidRPr="00A42475" w:rsidDel="000203E9">
          <w:delText>Figure 3 Normalized predicted strengths</w:delText>
        </w:r>
      </w:del>
    </w:p>
    <w:p w14:paraId="2A98D737" w14:textId="77777777" w:rsidR="00A42475" w:rsidDel="000203E9" w:rsidRDefault="00A42475">
      <w:pPr>
        <w:ind w:left="1440"/>
        <w:rPr>
          <w:del w:id="167" w:author="Collin Blake" w:date="2016-07-12T17:59:00Z"/>
        </w:rPr>
        <w:pPrChange w:id="168" w:author="Collin Blake" w:date="2016-10-20T13:58:00Z">
          <w:pPr>
            <w:pStyle w:val="ListParagraph"/>
            <w:spacing w:after="160" w:line="259" w:lineRule="auto"/>
            <w:ind w:left="1440"/>
          </w:pPr>
        </w:pPrChange>
      </w:pPr>
    </w:p>
    <w:p w14:paraId="448533CB" w14:textId="77777777" w:rsidR="00DB11BA" w:rsidRPr="00F74A37" w:rsidDel="000203E9" w:rsidRDefault="00DB11BA">
      <w:pPr>
        <w:ind w:left="1440"/>
        <w:rPr>
          <w:del w:id="169" w:author="Collin Blake" w:date="2016-07-12T17:59:00Z"/>
        </w:rPr>
        <w:pPrChange w:id="170" w:author="Collin Blake" w:date="2016-10-20T13:58:00Z">
          <w:pPr>
            <w:pStyle w:val="ListParagraph"/>
            <w:spacing w:after="160" w:line="259" w:lineRule="auto"/>
            <w:ind w:left="1440"/>
          </w:pPr>
        </w:pPrChange>
      </w:pPr>
      <w:del w:id="171" w:author="Collin Blake" w:date="2016-07-12T17:59:00Z">
        <w:r w:rsidRPr="00F74A37" w:rsidDel="000203E9">
          <w:delText>It is surprising that the effect of orientation of the loading is predicted so well when one considers the differences in the predicted damage patterns, which are shown in Figure 4.</w:delText>
        </w:r>
      </w:del>
    </w:p>
    <w:p w14:paraId="4520D248" w14:textId="77777777" w:rsidR="00DB11BA" w:rsidRPr="00F74A37" w:rsidDel="000203E9" w:rsidRDefault="00DB11BA">
      <w:pPr>
        <w:ind w:left="1440"/>
        <w:rPr>
          <w:del w:id="172" w:author="Collin Blake" w:date="2016-07-12T17:59:00Z"/>
        </w:rPr>
        <w:pPrChange w:id="173" w:author="Collin Blake" w:date="2016-10-20T13:58:00Z">
          <w:pPr>
            <w:pStyle w:val="ListParagraph"/>
            <w:spacing w:after="160" w:line="259" w:lineRule="auto"/>
            <w:ind w:left="1440"/>
          </w:pPr>
        </w:pPrChange>
      </w:pPr>
      <w:del w:id="174" w:author="Collin Blake" w:date="2016-07-12T17:59:00Z">
        <w:r w:rsidRPr="00B2309E" w:rsidDel="000203E9">
          <w:rPr>
            <w:noProof/>
          </w:rPr>
          <w:drawing>
            <wp:inline distT="0" distB="0" distL="0" distR="0" wp14:anchorId="703071E4" wp14:editId="0D8E37BC">
              <wp:extent cx="4257500" cy="16993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8021" cy="1707552"/>
                      </a:xfrm>
                      <a:prstGeom prst="rect">
                        <a:avLst/>
                      </a:prstGeom>
                    </pic:spPr>
                  </pic:pic>
                </a:graphicData>
              </a:graphic>
            </wp:inline>
          </w:drawing>
        </w:r>
      </w:del>
    </w:p>
    <w:p w14:paraId="172FDE57" w14:textId="77777777" w:rsidR="00DB11BA" w:rsidRPr="00F74A37" w:rsidDel="000203E9" w:rsidRDefault="00DB11BA">
      <w:pPr>
        <w:ind w:left="1440"/>
        <w:rPr>
          <w:del w:id="175" w:author="Collin Blake" w:date="2016-07-12T17:59:00Z"/>
        </w:rPr>
        <w:pPrChange w:id="176" w:author="Collin Blake" w:date="2016-10-20T13:58:00Z">
          <w:pPr>
            <w:pStyle w:val="ListParagraph"/>
            <w:spacing w:after="160" w:line="259" w:lineRule="auto"/>
            <w:ind w:left="1440"/>
          </w:pPr>
        </w:pPrChange>
      </w:pPr>
      <w:del w:id="177" w:author="Collin Blake" w:date="2016-07-12T17:59:00Z">
        <w:r w:rsidRPr="00F74A37" w:rsidDel="000203E9">
          <w:delText>Figure 4 Predicted damage at failure</w:delText>
        </w:r>
      </w:del>
    </w:p>
    <w:p w14:paraId="22715C57" w14:textId="77777777" w:rsidR="00DB11BA" w:rsidRDefault="00DB11BA">
      <w:pPr>
        <w:ind w:left="1440"/>
        <w:pPrChange w:id="178" w:author="Collin Blake" w:date="2016-10-20T13:58:00Z">
          <w:pPr>
            <w:pStyle w:val="ListParagraph"/>
            <w:spacing w:after="160" w:line="259" w:lineRule="auto"/>
            <w:ind w:left="1440"/>
          </w:pPr>
        </w:pPrChange>
      </w:pPr>
    </w:p>
    <w:p w14:paraId="71F039F0" w14:textId="77777777" w:rsidR="00EC1F55" w:rsidRDefault="00FC293E" w:rsidP="00FC293E">
      <w:pPr>
        <w:pStyle w:val="ListParagraph"/>
        <w:numPr>
          <w:ilvl w:val="0"/>
          <w:numId w:val="4"/>
        </w:numPr>
      </w:pPr>
      <w:r w:rsidRPr="00FC293E">
        <w:rPr>
          <w:b/>
          <w:sz w:val="24"/>
          <w:szCs w:val="24"/>
        </w:rPr>
        <w:t>CONCLUSIONS/ANALYSIS TO DATE</w:t>
      </w:r>
      <w:r>
        <w:t xml:space="preserve"> </w:t>
      </w:r>
    </w:p>
    <w:p w14:paraId="27EB9F34" w14:textId="77777777" w:rsidR="00E56BA6" w:rsidRPr="00EC1F55" w:rsidRDefault="007C678D" w:rsidP="00EC1F55">
      <w:pPr>
        <w:pStyle w:val="ListParagraph"/>
        <w:ind w:left="1440"/>
      </w:pPr>
      <w:del w:id="179" w:author="Collin Blake" w:date="2016-10-20T13:51:00Z">
        <w:r w:rsidDel="004060D2">
          <w:delText>Comparisons of predictions using continuum damage and cohesive zone models showed that for even a fairly simple problem, the predicted strengths are significantly different.</w:delText>
        </w:r>
      </w:del>
      <w:del w:id="180" w:author="Collin Blake" w:date="2016-07-07T19:25:00Z">
        <w:r w:rsidRPr="000203E9" w:rsidDel="001B3F58">
          <w:delText xml:space="preserve"> </w:delText>
        </w:r>
      </w:del>
      <w:del w:id="181" w:author="Collin Blake" w:date="2016-07-12T17:59:00Z">
        <w:r w:rsidRPr="000203E9" w:rsidDel="000203E9">
          <w:rPr>
            <w:strike/>
            <w:rPrChange w:id="182" w:author="Collin Blake" w:date="2016-07-12T17:59:00Z">
              <w:rPr/>
            </w:rPrChange>
          </w:rPr>
          <w:delText>The sensitivity to the orientation of the loading was predicted quite well. This was surprising, since the damage patterns were quite different. Even though both of these modeling techniques are widely used in the literature, it is apparent that much more study is needed to understand why the predictions are so different.</w:delText>
        </w:r>
      </w:del>
      <w:del w:id="183" w:author="Collin Blake" w:date="2016-10-20T13:51:00Z">
        <w:r w:rsidRPr="000203E9" w:rsidDel="004060D2">
          <w:delText xml:space="preserve"> </w:delText>
        </w:r>
      </w:del>
      <w:ins w:id="184" w:author="Collin Blake" w:date="2016-10-20T13:51:00Z">
        <w:r w:rsidR="004060D2">
          <w:t xml:space="preserve">The mesh refinement of the model being analyzed does not </w:t>
        </w:r>
      </w:ins>
      <w:ins w:id="185" w:author="Collin Blake" w:date="2016-10-20T13:52:00Z">
        <w:r w:rsidR="004060D2">
          <w:t>contribute</w:t>
        </w:r>
      </w:ins>
      <w:ins w:id="186" w:author="Collin Blake" w:date="2016-10-20T13:51:00Z">
        <w:r w:rsidR="004060D2">
          <w:t xml:space="preserve"> </w:t>
        </w:r>
      </w:ins>
      <w:ins w:id="187" w:author="Collin Blake" w:date="2016-10-20T13:52:00Z">
        <w:r w:rsidR="004060D2">
          <w:t xml:space="preserve">significantly to the strength of the model. While there is some convergence, the variation in less than 0.5% between the </w:t>
        </w:r>
      </w:ins>
      <w:ins w:id="188" w:author="Collin Blake" w:date="2016-10-20T13:53:00Z">
        <w:r w:rsidR="004060D2">
          <w:t>coarsest</w:t>
        </w:r>
      </w:ins>
      <w:ins w:id="189" w:author="Collin Blake" w:date="2016-10-20T13:52:00Z">
        <w:r w:rsidR="004060D2">
          <w:t xml:space="preserve"> and most refined meshes. The </w:t>
        </w:r>
      </w:ins>
      <w:ins w:id="190" w:author="Collin Blake" w:date="2016-10-20T13:53:00Z">
        <w:r w:rsidR="004060D2">
          <w:t xml:space="preserve">mesh refine does, however, affect the energy dissipated depending on the formulation of the calculation of energy dissipated. Taking the total area of the curve </w:t>
        </w:r>
      </w:ins>
      <w:ins w:id="191" w:author="Collin Blake" w:date="2016-10-20T13:55:00Z">
        <w:r w:rsidR="004060D2">
          <w:t xml:space="preserve">allows for the </w:t>
        </w:r>
        <w:proofErr w:type="gramStart"/>
        <w:r w:rsidR="004060D2">
          <w:t>coarse</w:t>
        </w:r>
        <w:proofErr w:type="gramEnd"/>
        <w:r w:rsidR="004060D2">
          <w:t xml:space="preserve"> models ability to hold small loads after initial failure to increase the total energy dissipated. However, if the model is assumed to fail completely after the initial failure, then the energy dissipated shows a very small dependence on the mesh refinement. </w:t>
        </w:r>
      </w:ins>
      <w:ins w:id="192" w:author="Collin Blake" w:date="2016-10-20T13:58:00Z">
        <w:r w:rsidR="004060D2">
          <w:t>This allows for coarser models to be run without a significant loss in accuracy for favor of runtime.</w:t>
        </w:r>
      </w:ins>
      <w:r w:rsidR="007838EE" w:rsidRPr="00EC1F55">
        <w:rPr>
          <w:b/>
          <w:sz w:val="24"/>
          <w:szCs w:val="24"/>
        </w:rPr>
        <w:br/>
      </w:r>
    </w:p>
    <w:p w14:paraId="154760D7" w14:textId="77777777" w:rsidR="000A6AD6" w:rsidDel="00181AD2" w:rsidRDefault="003A224C" w:rsidP="00A27240">
      <w:pPr>
        <w:pStyle w:val="ListParagraph"/>
        <w:numPr>
          <w:ilvl w:val="0"/>
          <w:numId w:val="5"/>
        </w:numPr>
        <w:rPr>
          <w:del w:id="193" w:author="Collin Blake" w:date="2016-10-20T12:16:00Z"/>
        </w:rPr>
      </w:pPr>
      <w:r w:rsidRPr="00DB11BA">
        <w:rPr>
          <w:b/>
          <w:sz w:val="24"/>
          <w:szCs w:val="24"/>
        </w:rPr>
        <w:t>WORK FORECAST AND PLANS</w:t>
      </w:r>
      <w:r w:rsidR="00A639C5" w:rsidRPr="00DB11BA">
        <w:rPr>
          <w:b/>
          <w:sz w:val="24"/>
          <w:szCs w:val="24"/>
        </w:rPr>
        <w:br/>
      </w:r>
      <w:r w:rsidR="00D359E0" w:rsidRPr="00DB11BA">
        <w:t xml:space="preserve">Collin Blake is planning to be at AFRL as an intern this summer. This will be an ideal opportunity for collaboration. In addition to the great educational opportunity for Collin, I expect our efforts in the fall to </w:t>
      </w:r>
      <w:r w:rsidR="007C678D">
        <w:t>be guided</w:t>
      </w:r>
      <w:r w:rsidR="00D359E0" w:rsidRPr="00DB11BA">
        <w:t xml:space="preserve"> by the interaction this summer. </w:t>
      </w:r>
      <w:r w:rsidR="00007E0F" w:rsidRPr="00DB11BA">
        <w:t xml:space="preserve">My personal efforts </w:t>
      </w:r>
      <w:r w:rsidR="007C678D">
        <w:t xml:space="preserve">during the summer </w:t>
      </w:r>
      <w:r w:rsidR="007C678D" w:rsidRPr="00DB11BA">
        <w:t>will focus</w:t>
      </w:r>
      <w:r w:rsidR="007C678D">
        <w:t xml:space="preserve"> </w:t>
      </w:r>
      <w:r w:rsidR="00007E0F" w:rsidRPr="00DB11BA">
        <w:t xml:space="preserve">on remote advising, collaboration with AFRL researchers, and developing strategic plans for the </w:t>
      </w:r>
      <w:ins w:id="194" w:author="Collin Blake" w:date="2016-10-20T13:54:00Z">
        <w:r w:rsidR="004060D2">
          <w:t>next quarter</w:t>
        </w:r>
      </w:ins>
      <w:del w:id="195" w:author="Collin Blake" w:date="2016-10-20T13:54:00Z">
        <w:r w:rsidR="00007E0F" w:rsidRPr="00DB11BA" w:rsidDel="004060D2">
          <w:delText>fall</w:delText>
        </w:r>
      </w:del>
      <w:r w:rsidR="00007E0F" w:rsidRPr="00DB11BA">
        <w:t>.</w:t>
      </w:r>
      <w:r w:rsidR="00007E0F">
        <w:t xml:space="preserve"> </w:t>
      </w:r>
    </w:p>
    <w:p w14:paraId="6E5ACE80" w14:textId="77777777" w:rsidR="00007E0F" w:rsidRPr="00D359E0" w:rsidDel="00181AD2" w:rsidRDefault="00007E0F">
      <w:pPr>
        <w:pStyle w:val="ListParagraph"/>
        <w:numPr>
          <w:ilvl w:val="0"/>
          <w:numId w:val="5"/>
        </w:numPr>
        <w:rPr>
          <w:del w:id="196" w:author="Collin Blake" w:date="2016-10-20T12:16:00Z"/>
        </w:rPr>
        <w:pPrChange w:id="197" w:author="Collin Blake" w:date="2016-10-20T12:16:00Z">
          <w:pPr>
            <w:pStyle w:val="ListParagraph"/>
            <w:ind w:left="1080"/>
          </w:pPr>
        </w:pPrChange>
      </w:pPr>
    </w:p>
    <w:p w14:paraId="2CB0FFC2" w14:textId="77777777" w:rsidR="00C07447" w:rsidDel="00181AD2" w:rsidRDefault="00C07447">
      <w:pPr>
        <w:pStyle w:val="ListParagraph"/>
        <w:rPr>
          <w:del w:id="198" w:author="Collin Blake" w:date="2016-10-20T12:16:00Z"/>
        </w:rPr>
        <w:pPrChange w:id="199" w:author="Collin Blake" w:date="2016-10-20T12:16:00Z">
          <w:pPr/>
        </w:pPrChange>
      </w:pPr>
    </w:p>
    <w:p w14:paraId="1D5087AD" w14:textId="77777777" w:rsidR="00641B6F" w:rsidRDefault="00641B6F">
      <w:pPr>
        <w:pStyle w:val="ListParagraph"/>
        <w:numPr>
          <w:ilvl w:val="0"/>
          <w:numId w:val="5"/>
        </w:numPr>
        <w:pPrChange w:id="200" w:author="Collin Blake" w:date="2016-10-20T12:16:00Z">
          <w:pPr/>
        </w:pPrChange>
      </w:pPr>
    </w:p>
    <w:sectPr w:rsidR="00641B6F" w:rsidSect="00C837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13297" w14:textId="77777777" w:rsidR="005E70FF" w:rsidRDefault="005E70FF" w:rsidP="0025763B">
      <w:pPr>
        <w:spacing w:after="0" w:line="240" w:lineRule="auto"/>
      </w:pPr>
      <w:r>
        <w:separator/>
      </w:r>
    </w:p>
  </w:endnote>
  <w:endnote w:type="continuationSeparator" w:id="0">
    <w:p w14:paraId="7EDC8143" w14:textId="77777777" w:rsidR="005E70FF" w:rsidRDefault="005E70FF" w:rsidP="00257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F5069" w14:textId="77777777" w:rsidR="005E70FF" w:rsidRDefault="005E70FF" w:rsidP="0025763B">
      <w:pPr>
        <w:spacing w:after="0" w:line="240" w:lineRule="auto"/>
      </w:pPr>
      <w:r>
        <w:separator/>
      </w:r>
    </w:p>
  </w:footnote>
  <w:footnote w:type="continuationSeparator" w:id="0">
    <w:p w14:paraId="38709F0D" w14:textId="77777777" w:rsidR="005E70FF" w:rsidRDefault="005E70FF" w:rsidP="002576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B6BF7"/>
    <w:multiLevelType w:val="hybridMultilevel"/>
    <w:tmpl w:val="3E780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22D8E"/>
    <w:multiLevelType w:val="hybridMultilevel"/>
    <w:tmpl w:val="A00423B8"/>
    <w:lvl w:ilvl="0" w:tplc="AD50827E">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A74BD4"/>
    <w:multiLevelType w:val="hybridMultilevel"/>
    <w:tmpl w:val="034E0B26"/>
    <w:lvl w:ilvl="0" w:tplc="5A422F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56089E"/>
    <w:multiLevelType w:val="hybridMultilevel"/>
    <w:tmpl w:val="099E6644"/>
    <w:lvl w:ilvl="0" w:tplc="B19C39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F4BE0"/>
    <w:multiLevelType w:val="hybridMultilevel"/>
    <w:tmpl w:val="20F4A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3D07B6"/>
    <w:multiLevelType w:val="hybridMultilevel"/>
    <w:tmpl w:val="FF02BB5C"/>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3C4741E4"/>
    <w:multiLevelType w:val="hybridMultilevel"/>
    <w:tmpl w:val="CC00BC60"/>
    <w:lvl w:ilvl="0" w:tplc="2A1E4146">
      <w:start w:val="1"/>
      <w:numFmt w:val="upp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583ABC"/>
    <w:multiLevelType w:val="hybridMultilevel"/>
    <w:tmpl w:val="EDC09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033566"/>
    <w:multiLevelType w:val="hybridMultilevel"/>
    <w:tmpl w:val="49D00D52"/>
    <w:lvl w:ilvl="0" w:tplc="E6FC085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0F72E96"/>
    <w:multiLevelType w:val="hybridMultilevel"/>
    <w:tmpl w:val="DF7E7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184B2C"/>
    <w:multiLevelType w:val="hybridMultilevel"/>
    <w:tmpl w:val="2794A52E"/>
    <w:lvl w:ilvl="0" w:tplc="33AEF62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9C57FF0"/>
    <w:multiLevelType w:val="hybridMultilevel"/>
    <w:tmpl w:val="E6362DF6"/>
    <w:lvl w:ilvl="0" w:tplc="D82A76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2A0E9F"/>
    <w:multiLevelType w:val="hybridMultilevel"/>
    <w:tmpl w:val="1D98C8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7C01D0"/>
    <w:multiLevelType w:val="hybridMultilevel"/>
    <w:tmpl w:val="7690E190"/>
    <w:lvl w:ilvl="0" w:tplc="D5C8FBD8">
      <w:start w:val="1"/>
      <w:numFmt w:val="bullet"/>
      <w:lvlText w:val="•"/>
      <w:lvlJc w:val="left"/>
      <w:pPr>
        <w:tabs>
          <w:tab w:val="num" w:pos="720"/>
        </w:tabs>
        <w:ind w:left="720" w:hanging="360"/>
      </w:pPr>
      <w:rPr>
        <w:rFonts w:ascii="Arial" w:hAnsi="Arial" w:hint="default"/>
      </w:rPr>
    </w:lvl>
    <w:lvl w:ilvl="1" w:tplc="3E1C24D8" w:tentative="1">
      <w:start w:val="1"/>
      <w:numFmt w:val="bullet"/>
      <w:lvlText w:val="•"/>
      <w:lvlJc w:val="left"/>
      <w:pPr>
        <w:tabs>
          <w:tab w:val="num" w:pos="1440"/>
        </w:tabs>
        <w:ind w:left="1440" w:hanging="360"/>
      </w:pPr>
      <w:rPr>
        <w:rFonts w:ascii="Arial" w:hAnsi="Arial" w:hint="default"/>
      </w:rPr>
    </w:lvl>
    <w:lvl w:ilvl="2" w:tplc="DA5A5166" w:tentative="1">
      <w:start w:val="1"/>
      <w:numFmt w:val="bullet"/>
      <w:lvlText w:val="•"/>
      <w:lvlJc w:val="left"/>
      <w:pPr>
        <w:tabs>
          <w:tab w:val="num" w:pos="2160"/>
        </w:tabs>
        <w:ind w:left="2160" w:hanging="360"/>
      </w:pPr>
      <w:rPr>
        <w:rFonts w:ascii="Arial" w:hAnsi="Arial" w:hint="default"/>
      </w:rPr>
    </w:lvl>
    <w:lvl w:ilvl="3" w:tplc="25E41EE8" w:tentative="1">
      <w:start w:val="1"/>
      <w:numFmt w:val="bullet"/>
      <w:lvlText w:val="•"/>
      <w:lvlJc w:val="left"/>
      <w:pPr>
        <w:tabs>
          <w:tab w:val="num" w:pos="2880"/>
        </w:tabs>
        <w:ind w:left="2880" w:hanging="360"/>
      </w:pPr>
      <w:rPr>
        <w:rFonts w:ascii="Arial" w:hAnsi="Arial" w:hint="default"/>
      </w:rPr>
    </w:lvl>
    <w:lvl w:ilvl="4" w:tplc="2F146DA0" w:tentative="1">
      <w:start w:val="1"/>
      <w:numFmt w:val="bullet"/>
      <w:lvlText w:val="•"/>
      <w:lvlJc w:val="left"/>
      <w:pPr>
        <w:tabs>
          <w:tab w:val="num" w:pos="3600"/>
        </w:tabs>
        <w:ind w:left="3600" w:hanging="360"/>
      </w:pPr>
      <w:rPr>
        <w:rFonts w:ascii="Arial" w:hAnsi="Arial" w:hint="default"/>
      </w:rPr>
    </w:lvl>
    <w:lvl w:ilvl="5" w:tplc="086EC3D2" w:tentative="1">
      <w:start w:val="1"/>
      <w:numFmt w:val="bullet"/>
      <w:lvlText w:val="•"/>
      <w:lvlJc w:val="left"/>
      <w:pPr>
        <w:tabs>
          <w:tab w:val="num" w:pos="4320"/>
        </w:tabs>
        <w:ind w:left="4320" w:hanging="360"/>
      </w:pPr>
      <w:rPr>
        <w:rFonts w:ascii="Arial" w:hAnsi="Arial" w:hint="default"/>
      </w:rPr>
    </w:lvl>
    <w:lvl w:ilvl="6" w:tplc="DB68D63A" w:tentative="1">
      <w:start w:val="1"/>
      <w:numFmt w:val="bullet"/>
      <w:lvlText w:val="•"/>
      <w:lvlJc w:val="left"/>
      <w:pPr>
        <w:tabs>
          <w:tab w:val="num" w:pos="5040"/>
        </w:tabs>
        <w:ind w:left="5040" w:hanging="360"/>
      </w:pPr>
      <w:rPr>
        <w:rFonts w:ascii="Arial" w:hAnsi="Arial" w:hint="default"/>
      </w:rPr>
    </w:lvl>
    <w:lvl w:ilvl="7" w:tplc="FBD4B248" w:tentative="1">
      <w:start w:val="1"/>
      <w:numFmt w:val="bullet"/>
      <w:lvlText w:val="•"/>
      <w:lvlJc w:val="left"/>
      <w:pPr>
        <w:tabs>
          <w:tab w:val="num" w:pos="5760"/>
        </w:tabs>
        <w:ind w:left="5760" w:hanging="360"/>
      </w:pPr>
      <w:rPr>
        <w:rFonts w:ascii="Arial" w:hAnsi="Arial" w:hint="default"/>
      </w:rPr>
    </w:lvl>
    <w:lvl w:ilvl="8" w:tplc="E864E174"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2"/>
  </w:num>
  <w:num w:numId="3">
    <w:abstractNumId w:val="10"/>
  </w:num>
  <w:num w:numId="4">
    <w:abstractNumId w:val="6"/>
  </w:num>
  <w:num w:numId="5">
    <w:abstractNumId w:val="3"/>
  </w:num>
  <w:num w:numId="6">
    <w:abstractNumId w:val="8"/>
  </w:num>
  <w:num w:numId="7">
    <w:abstractNumId w:val="1"/>
  </w:num>
  <w:num w:numId="8">
    <w:abstractNumId w:val="0"/>
  </w:num>
  <w:num w:numId="9">
    <w:abstractNumId w:val="12"/>
  </w:num>
  <w:num w:numId="10">
    <w:abstractNumId w:val="4"/>
  </w:num>
  <w:num w:numId="11">
    <w:abstractNumId w:val="5"/>
  </w:num>
  <w:num w:numId="12">
    <w:abstractNumId w:val="7"/>
  </w:num>
  <w:num w:numId="13">
    <w:abstractNumId w:val="9"/>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lin Blake">
    <w15:presenceInfo w15:providerId="Windows Live" w15:userId="84ec3232f985a0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24C"/>
    <w:rsid w:val="00005C38"/>
    <w:rsid w:val="00007E0F"/>
    <w:rsid w:val="00011F7E"/>
    <w:rsid w:val="000203E9"/>
    <w:rsid w:val="000571FB"/>
    <w:rsid w:val="00073C51"/>
    <w:rsid w:val="000848A0"/>
    <w:rsid w:val="000851EE"/>
    <w:rsid w:val="000A6AD6"/>
    <w:rsid w:val="0012749B"/>
    <w:rsid w:val="00131678"/>
    <w:rsid w:val="00143318"/>
    <w:rsid w:val="001708F5"/>
    <w:rsid w:val="00173AA9"/>
    <w:rsid w:val="00181AD2"/>
    <w:rsid w:val="00191E7E"/>
    <w:rsid w:val="001B3F58"/>
    <w:rsid w:val="001C3B70"/>
    <w:rsid w:val="001C7CE0"/>
    <w:rsid w:val="001D1F91"/>
    <w:rsid w:val="001F6D25"/>
    <w:rsid w:val="00233253"/>
    <w:rsid w:val="00237E44"/>
    <w:rsid w:val="0024168D"/>
    <w:rsid w:val="0025763B"/>
    <w:rsid w:val="002A4662"/>
    <w:rsid w:val="002A6DEC"/>
    <w:rsid w:val="002B35B6"/>
    <w:rsid w:val="002F073B"/>
    <w:rsid w:val="00353548"/>
    <w:rsid w:val="00363DF5"/>
    <w:rsid w:val="003921F2"/>
    <w:rsid w:val="003A224C"/>
    <w:rsid w:val="003A686B"/>
    <w:rsid w:val="003C765E"/>
    <w:rsid w:val="003D4D1E"/>
    <w:rsid w:val="003F1A4B"/>
    <w:rsid w:val="004060D2"/>
    <w:rsid w:val="00416B53"/>
    <w:rsid w:val="00422632"/>
    <w:rsid w:val="004302C2"/>
    <w:rsid w:val="00452649"/>
    <w:rsid w:val="00452A88"/>
    <w:rsid w:val="00454532"/>
    <w:rsid w:val="00472E29"/>
    <w:rsid w:val="0047753A"/>
    <w:rsid w:val="00484751"/>
    <w:rsid w:val="00486393"/>
    <w:rsid w:val="004906B8"/>
    <w:rsid w:val="0049715B"/>
    <w:rsid w:val="004C43E5"/>
    <w:rsid w:val="004C572F"/>
    <w:rsid w:val="004E57F7"/>
    <w:rsid w:val="004E6250"/>
    <w:rsid w:val="004E7308"/>
    <w:rsid w:val="004F303C"/>
    <w:rsid w:val="00505180"/>
    <w:rsid w:val="00515B45"/>
    <w:rsid w:val="00516259"/>
    <w:rsid w:val="005246B4"/>
    <w:rsid w:val="00526E80"/>
    <w:rsid w:val="00526F5B"/>
    <w:rsid w:val="005B7068"/>
    <w:rsid w:val="005C4609"/>
    <w:rsid w:val="005D3B2C"/>
    <w:rsid w:val="005E70FF"/>
    <w:rsid w:val="0063074A"/>
    <w:rsid w:val="00641B6F"/>
    <w:rsid w:val="00661DCE"/>
    <w:rsid w:val="006912C5"/>
    <w:rsid w:val="006A039A"/>
    <w:rsid w:val="006A2173"/>
    <w:rsid w:val="006A4FAC"/>
    <w:rsid w:val="006A6C05"/>
    <w:rsid w:val="006B2E61"/>
    <w:rsid w:val="006D65A5"/>
    <w:rsid w:val="0071032D"/>
    <w:rsid w:val="007339BE"/>
    <w:rsid w:val="0076178B"/>
    <w:rsid w:val="007838EE"/>
    <w:rsid w:val="00791F96"/>
    <w:rsid w:val="007958FF"/>
    <w:rsid w:val="00797E89"/>
    <w:rsid w:val="007B6EDD"/>
    <w:rsid w:val="007C678D"/>
    <w:rsid w:val="007D73E0"/>
    <w:rsid w:val="008672EB"/>
    <w:rsid w:val="008B3C53"/>
    <w:rsid w:val="008E694B"/>
    <w:rsid w:val="008F052B"/>
    <w:rsid w:val="00925BB0"/>
    <w:rsid w:val="009412C0"/>
    <w:rsid w:val="00943709"/>
    <w:rsid w:val="009549B7"/>
    <w:rsid w:val="00956B41"/>
    <w:rsid w:val="0096522C"/>
    <w:rsid w:val="00965A0C"/>
    <w:rsid w:val="009722AA"/>
    <w:rsid w:val="0097438F"/>
    <w:rsid w:val="00993293"/>
    <w:rsid w:val="009D353B"/>
    <w:rsid w:val="009D4B29"/>
    <w:rsid w:val="009D7EF4"/>
    <w:rsid w:val="009E630E"/>
    <w:rsid w:val="009F232A"/>
    <w:rsid w:val="00A31881"/>
    <w:rsid w:val="00A31E7A"/>
    <w:rsid w:val="00A418E9"/>
    <w:rsid w:val="00A42475"/>
    <w:rsid w:val="00A639C5"/>
    <w:rsid w:val="00A81084"/>
    <w:rsid w:val="00AA484D"/>
    <w:rsid w:val="00AB1797"/>
    <w:rsid w:val="00AC56C2"/>
    <w:rsid w:val="00AD06EE"/>
    <w:rsid w:val="00AD7887"/>
    <w:rsid w:val="00B06FED"/>
    <w:rsid w:val="00B2309E"/>
    <w:rsid w:val="00B253DE"/>
    <w:rsid w:val="00B462DF"/>
    <w:rsid w:val="00BD7D68"/>
    <w:rsid w:val="00C04FF7"/>
    <w:rsid w:val="00C0526D"/>
    <w:rsid w:val="00C05E48"/>
    <w:rsid w:val="00C07447"/>
    <w:rsid w:val="00C26CF4"/>
    <w:rsid w:val="00C27722"/>
    <w:rsid w:val="00C31CD2"/>
    <w:rsid w:val="00C41253"/>
    <w:rsid w:val="00C45087"/>
    <w:rsid w:val="00C4525E"/>
    <w:rsid w:val="00C55C9F"/>
    <w:rsid w:val="00C7190A"/>
    <w:rsid w:val="00C837A2"/>
    <w:rsid w:val="00C85DFA"/>
    <w:rsid w:val="00C97542"/>
    <w:rsid w:val="00CB437A"/>
    <w:rsid w:val="00CB7D3D"/>
    <w:rsid w:val="00CD39F2"/>
    <w:rsid w:val="00CE5636"/>
    <w:rsid w:val="00D1100C"/>
    <w:rsid w:val="00D14127"/>
    <w:rsid w:val="00D21569"/>
    <w:rsid w:val="00D2586B"/>
    <w:rsid w:val="00D31CF6"/>
    <w:rsid w:val="00D359E0"/>
    <w:rsid w:val="00D61F6B"/>
    <w:rsid w:val="00D975AC"/>
    <w:rsid w:val="00DB11BA"/>
    <w:rsid w:val="00DB25EA"/>
    <w:rsid w:val="00DB6133"/>
    <w:rsid w:val="00DD01AC"/>
    <w:rsid w:val="00DD5FDC"/>
    <w:rsid w:val="00DE01C2"/>
    <w:rsid w:val="00DE41CF"/>
    <w:rsid w:val="00DE53D3"/>
    <w:rsid w:val="00DE5BA7"/>
    <w:rsid w:val="00E12136"/>
    <w:rsid w:val="00E13C0F"/>
    <w:rsid w:val="00E2518D"/>
    <w:rsid w:val="00E252EF"/>
    <w:rsid w:val="00E56BA6"/>
    <w:rsid w:val="00E81CB1"/>
    <w:rsid w:val="00E92CCE"/>
    <w:rsid w:val="00E9308F"/>
    <w:rsid w:val="00EC1F55"/>
    <w:rsid w:val="00EC4A65"/>
    <w:rsid w:val="00EC65A5"/>
    <w:rsid w:val="00ED5B2F"/>
    <w:rsid w:val="00F00584"/>
    <w:rsid w:val="00F62C1A"/>
    <w:rsid w:val="00F64B61"/>
    <w:rsid w:val="00F736D8"/>
    <w:rsid w:val="00F74A37"/>
    <w:rsid w:val="00F8231F"/>
    <w:rsid w:val="00F927EA"/>
    <w:rsid w:val="00FA2939"/>
    <w:rsid w:val="00FB6B0C"/>
    <w:rsid w:val="00FB6DD7"/>
    <w:rsid w:val="00FB7553"/>
    <w:rsid w:val="00FC293E"/>
    <w:rsid w:val="00FD566F"/>
    <w:rsid w:val="00FD5B14"/>
    <w:rsid w:val="00FE52E2"/>
    <w:rsid w:val="00FF00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E98B7E"/>
  <w15:docId w15:val="{227CBD1B-667E-4262-B857-126BAFE60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7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24C"/>
    <w:pPr>
      <w:ind w:left="720"/>
      <w:contextualSpacing/>
    </w:pPr>
  </w:style>
  <w:style w:type="character" w:styleId="Hyperlink">
    <w:name w:val="Hyperlink"/>
    <w:basedOn w:val="DefaultParagraphFont"/>
    <w:uiPriority w:val="99"/>
    <w:unhideWhenUsed/>
    <w:rsid w:val="00BD7D68"/>
    <w:rPr>
      <w:color w:val="0000FF"/>
      <w:u w:val="single"/>
    </w:rPr>
  </w:style>
  <w:style w:type="paragraph" w:styleId="BalloonText">
    <w:name w:val="Balloon Text"/>
    <w:basedOn w:val="Normal"/>
    <w:link w:val="BalloonTextChar"/>
    <w:uiPriority w:val="99"/>
    <w:semiHidden/>
    <w:unhideWhenUsed/>
    <w:rsid w:val="00DD01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1AC"/>
    <w:rPr>
      <w:rFonts w:ascii="Segoe UI" w:hAnsi="Segoe UI" w:cs="Segoe UI"/>
      <w:sz w:val="18"/>
      <w:szCs w:val="18"/>
    </w:rPr>
  </w:style>
  <w:style w:type="paragraph" w:styleId="Caption">
    <w:name w:val="caption"/>
    <w:basedOn w:val="Normal"/>
    <w:next w:val="Normal"/>
    <w:uiPriority w:val="35"/>
    <w:unhideWhenUsed/>
    <w:qFormat/>
    <w:rsid w:val="006A039A"/>
    <w:pPr>
      <w:spacing w:line="240" w:lineRule="auto"/>
    </w:pPr>
    <w:rPr>
      <w:i/>
      <w:iCs/>
      <w:color w:val="1F497D" w:themeColor="text2"/>
      <w:sz w:val="18"/>
      <w:szCs w:val="18"/>
    </w:rPr>
  </w:style>
  <w:style w:type="paragraph" w:styleId="NormalWeb">
    <w:name w:val="Normal (Web)"/>
    <w:basedOn w:val="Normal"/>
    <w:uiPriority w:val="99"/>
    <w:unhideWhenUsed/>
    <w:rsid w:val="00F62C1A"/>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257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63B"/>
  </w:style>
  <w:style w:type="paragraph" w:styleId="Footer">
    <w:name w:val="footer"/>
    <w:basedOn w:val="Normal"/>
    <w:link w:val="FooterChar"/>
    <w:uiPriority w:val="99"/>
    <w:unhideWhenUsed/>
    <w:rsid w:val="00257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336191">
      <w:bodyDiv w:val="1"/>
      <w:marLeft w:val="0"/>
      <w:marRight w:val="0"/>
      <w:marTop w:val="0"/>
      <w:marBottom w:val="0"/>
      <w:divBdr>
        <w:top w:val="none" w:sz="0" w:space="0" w:color="auto"/>
        <w:left w:val="none" w:sz="0" w:space="0" w:color="auto"/>
        <w:bottom w:val="none" w:sz="0" w:space="0" w:color="auto"/>
        <w:right w:val="none" w:sz="0" w:space="0" w:color="auto"/>
      </w:divBdr>
    </w:div>
    <w:div w:id="197587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F:\Collin\HexagonalRVE\Mesh%20Refinement%203\CD\-0.3%20Bias\Data_Analysis_for_Refinement_Factor_Bi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Collin\HexagonalRVE\Mesh%20Refinement%203\CD\-0.3%20Bias\Data_Analysis_for_Refinement_Factor_Bi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Collin\HexagonalRVE\Mesh%20Refinement%203\CD\-0.3%20Bias\Data_Analysis_for_Refinement_Factor_Bia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Strength and Energy Dissipated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Strength</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Strength!$B$2:$B$7</c:f>
              <c:numCache>
                <c:formatCode>General</c:formatCode>
                <c:ptCount val="6"/>
                <c:pt idx="0">
                  <c:v>46.185600000000001</c:v>
                </c:pt>
                <c:pt idx="1">
                  <c:v>46.133800000000001</c:v>
                </c:pt>
                <c:pt idx="2">
                  <c:v>46.118299999999998</c:v>
                </c:pt>
                <c:pt idx="3">
                  <c:v>46.112699999999997</c:v>
                </c:pt>
                <c:pt idx="4">
                  <c:v>46.110399999999998</c:v>
                </c:pt>
                <c:pt idx="5">
                  <c:v>46.1098</c:v>
                </c:pt>
              </c:numCache>
            </c:numRef>
          </c:val>
          <c:smooth val="0"/>
          <c:extLst>
            <c:ext xmlns:c16="http://schemas.microsoft.com/office/drawing/2014/chart" uri="{C3380CC4-5D6E-409C-BE32-E72D297353CC}">
              <c16:uniqueId val="{00000000-AFD3-4771-B93F-919AEEF0A96F}"/>
            </c:ext>
          </c:extLst>
        </c:ser>
        <c:dLbls>
          <c:showLegendKey val="0"/>
          <c:showVal val="0"/>
          <c:showCatName val="0"/>
          <c:showSerName val="0"/>
          <c:showPercent val="0"/>
          <c:showBubbleSize val="0"/>
        </c:dLbls>
        <c:marker val="1"/>
        <c:smooth val="0"/>
        <c:axId val="2028567664"/>
        <c:axId val="2028570992"/>
      </c:lineChart>
      <c:lineChart>
        <c:grouping val="standard"/>
        <c:varyColors val="0"/>
        <c:ser>
          <c:idx val="1"/>
          <c:order val="1"/>
          <c:tx>
            <c:v>Energy Dissipated</c:v>
          </c:tx>
          <c:spPr>
            <a:ln w="28575" cap="rnd">
              <a:solidFill>
                <a:schemeClr val="accent2"/>
              </a:solidFill>
              <a:prstDash val="dash"/>
              <a:round/>
            </a:ln>
            <a:effectLst/>
          </c:spPr>
          <c:marker>
            <c:symbol val="circle"/>
            <c:size val="5"/>
            <c:spPr>
              <a:solidFill>
                <a:schemeClr val="accent2"/>
              </a:solidFill>
              <a:ln w="9525">
                <a:solidFill>
                  <a:schemeClr val="accent2"/>
                </a:solidFill>
              </a:ln>
              <a:effectLst/>
            </c:spPr>
          </c:marker>
          <c:val>
            <c:numRef>
              <c:f>Strength!$F$2:$F$7</c:f>
              <c:numCache>
                <c:formatCode>General</c:formatCode>
                <c:ptCount val="6"/>
                <c:pt idx="0">
                  <c:v>111074.8</c:v>
                </c:pt>
                <c:pt idx="1">
                  <c:v>110826.19</c:v>
                </c:pt>
                <c:pt idx="2">
                  <c:v>110751.71</c:v>
                </c:pt>
                <c:pt idx="3">
                  <c:v>110724.89</c:v>
                </c:pt>
                <c:pt idx="4">
                  <c:v>110713.95</c:v>
                </c:pt>
                <c:pt idx="5">
                  <c:v>110710.9</c:v>
                </c:pt>
              </c:numCache>
            </c:numRef>
          </c:val>
          <c:smooth val="0"/>
          <c:extLst>
            <c:ext xmlns:c16="http://schemas.microsoft.com/office/drawing/2014/chart" uri="{C3380CC4-5D6E-409C-BE32-E72D297353CC}">
              <c16:uniqueId val="{00000001-AFD3-4771-B93F-919AEEF0A96F}"/>
            </c:ext>
          </c:extLst>
        </c:ser>
        <c:dLbls>
          <c:showLegendKey val="0"/>
          <c:showVal val="0"/>
          <c:showCatName val="0"/>
          <c:showSerName val="0"/>
          <c:showPercent val="0"/>
          <c:showBubbleSize val="0"/>
        </c:dLbls>
        <c:marker val="1"/>
        <c:smooth val="0"/>
        <c:axId val="2026168480"/>
        <c:axId val="2026168064"/>
      </c:lineChart>
      <c:catAx>
        <c:axId val="2028567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Refinement Factor (4^n)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8570992"/>
        <c:crosses val="autoZero"/>
        <c:auto val="1"/>
        <c:lblAlgn val="ctr"/>
        <c:lblOffset val="100"/>
        <c:tickLblSkip val="1"/>
        <c:noMultiLvlLbl val="0"/>
      </c:catAx>
      <c:valAx>
        <c:axId val="2028570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Strength (MPa)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8567664"/>
        <c:crosses val="autoZero"/>
        <c:crossBetween val="between"/>
      </c:valAx>
      <c:valAx>
        <c:axId val="202616806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Energy Dissipated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168480"/>
        <c:crosses val="max"/>
        <c:crossBetween val="between"/>
      </c:valAx>
      <c:catAx>
        <c:axId val="2026168480"/>
        <c:scaling>
          <c:orientation val="minMax"/>
        </c:scaling>
        <c:delete val="1"/>
        <c:axPos val="b"/>
        <c:majorTickMark val="out"/>
        <c:minorTickMark val="none"/>
        <c:tickLblPos val="nextTo"/>
        <c:crossAx val="2026168064"/>
        <c:crosses val="autoZero"/>
        <c:auto val="1"/>
        <c:lblAlgn val="ctr"/>
        <c:lblOffset val="100"/>
        <c:noMultiLvlLbl val="0"/>
      </c:catAx>
      <c:spPr>
        <a:noFill/>
        <a:ln>
          <a:noFill/>
        </a:ln>
        <a:effectLst/>
      </c:spPr>
    </c:plotArea>
    <c:legend>
      <c:legendPos val="r"/>
      <c:layout>
        <c:manualLayout>
          <c:xMode val="edge"/>
          <c:yMode val="edge"/>
          <c:x val="0.79670353003627359"/>
          <c:y val="0.48226778944298632"/>
          <c:w val="0.16771594561915715"/>
          <c:h val="0.23495479731700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Energy and Energy of First Failure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Energy after First Failure</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Strength!$F$2:$F$7</c:f>
              <c:numCache>
                <c:formatCode>General</c:formatCode>
                <c:ptCount val="6"/>
                <c:pt idx="0">
                  <c:v>111074.8</c:v>
                </c:pt>
                <c:pt idx="1">
                  <c:v>110826.19</c:v>
                </c:pt>
                <c:pt idx="2">
                  <c:v>110751.71</c:v>
                </c:pt>
                <c:pt idx="3">
                  <c:v>110724.89</c:v>
                </c:pt>
                <c:pt idx="4">
                  <c:v>110713.95</c:v>
                </c:pt>
                <c:pt idx="5">
                  <c:v>110710.9</c:v>
                </c:pt>
              </c:numCache>
            </c:numRef>
          </c:val>
          <c:smooth val="0"/>
          <c:extLst>
            <c:ext xmlns:c16="http://schemas.microsoft.com/office/drawing/2014/chart" uri="{C3380CC4-5D6E-409C-BE32-E72D297353CC}">
              <c16:uniqueId val="{00000000-5A49-41B3-9B05-7222DFFD1361}"/>
            </c:ext>
          </c:extLst>
        </c:ser>
        <c:ser>
          <c:idx val="1"/>
          <c:order val="1"/>
          <c:tx>
            <c:v>Total Energy</c:v>
          </c:tx>
          <c:spPr>
            <a:ln w="28575" cap="rnd">
              <a:solidFill>
                <a:schemeClr val="accent2"/>
              </a:solidFill>
              <a:prstDash val="dash"/>
              <a:round/>
            </a:ln>
            <a:effectLst/>
          </c:spPr>
          <c:marker>
            <c:symbol val="circle"/>
            <c:size val="5"/>
            <c:spPr>
              <a:solidFill>
                <a:schemeClr val="accent2"/>
              </a:solidFill>
              <a:ln w="9525">
                <a:solidFill>
                  <a:schemeClr val="accent2"/>
                </a:solidFill>
              </a:ln>
              <a:effectLst/>
            </c:spPr>
          </c:marker>
          <c:val>
            <c:numRef>
              <c:f>Strength!$E$2:$E$7</c:f>
              <c:numCache>
                <c:formatCode>General</c:formatCode>
                <c:ptCount val="6"/>
                <c:pt idx="0">
                  <c:v>123339.23</c:v>
                </c:pt>
                <c:pt idx="1">
                  <c:v>131842.14000000001</c:v>
                </c:pt>
                <c:pt idx="2">
                  <c:v>115409.42</c:v>
                </c:pt>
                <c:pt idx="3">
                  <c:v>111426.2</c:v>
                </c:pt>
                <c:pt idx="4">
                  <c:v>110721.98</c:v>
                </c:pt>
                <c:pt idx="5">
                  <c:v>110716.65</c:v>
                </c:pt>
              </c:numCache>
            </c:numRef>
          </c:val>
          <c:smooth val="0"/>
          <c:extLst>
            <c:ext xmlns:c16="http://schemas.microsoft.com/office/drawing/2014/chart" uri="{C3380CC4-5D6E-409C-BE32-E72D297353CC}">
              <c16:uniqueId val="{00000001-5A49-41B3-9B05-7222DFFD1361}"/>
            </c:ext>
          </c:extLst>
        </c:ser>
        <c:dLbls>
          <c:showLegendKey val="0"/>
          <c:showVal val="0"/>
          <c:showCatName val="0"/>
          <c:showSerName val="0"/>
          <c:showPercent val="0"/>
          <c:showBubbleSize val="0"/>
        </c:dLbls>
        <c:marker val="1"/>
        <c:smooth val="0"/>
        <c:axId val="1984131392"/>
        <c:axId val="1984124320"/>
      </c:lineChart>
      <c:catAx>
        <c:axId val="1984131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Refinement Factor (4^n)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4124320"/>
        <c:crosses val="autoZero"/>
        <c:auto val="1"/>
        <c:lblAlgn val="ctr"/>
        <c:lblOffset val="100"/>
        <c:noMultiLvlLbl val="0"/>
      </c:catAx>
      <c:valAx>
        <c:axId val="1984124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Energy Dissipated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41313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Vs Refinement</a:t>
            </a:r>
          </a:p>
        </c:rich>
      </c:tx>
      <c:layout>
        <c:manualLayout>
          <c:xMode val="edge"/>
          <c:yMode val="edge"/>
          <c:x val="0.37163930489081015"/>
          <c:y val="2.461538461538461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936647624929237"/>
          <c:y val="0.27605443165758131"/>
          <c:w val="0.70142048985958205"/>
          <c:h val="0.61643771451645468"/>
        </c:manualLayout>
      </c:layout>
      <c:scatterChart>
        <c:scatterStyle val="lineMarker"/>
        <c:varyColors val="0"/>
        <c:ser>
          <c:idx val="1"/>
          <c:order val="0"/>
          <c:tx>
            <c:v>Strength</c:v>
          </c:tx>
          <c:spPr>
            <a:ln w="19050" cap="rnd">
              <a:solidFill>
                <a:schemeClr val="accent1"/>
              </a:solidFill>
              <a:prstDash val="solid"/>
              <a:round/>
            </a:ln>
            <a:effectLst/>
          </c:spPr>
          <c:marker>
            <c:symbol val="circle"/>
            <c:size val="5"/>
            <c:spPr>
              <a:solidFill>
                <a:schemeClr val="accent1"/>
              </a:solidFill>
              <a:ln w="9525">
                <a:solidFill>
                  <a:schemeClr val="accent1"/>
                </a:solidFill>
              </a:ln>
              <a:effectLst/>
            </c:spPr>
          </c:marker>
          <c:xVal>
            <c:numRef>
              <c:f>Strength!$J$2:$J$6</c:f>
              <c:numCache>
                <c:formatCode>General</c:formatCode>
                <c:ptCount val="5"/>
                <c:pt idx="0">
                  <c:v>0.6020599913279624</c:v>
                </c:pt>
                <c:pt idx="1">
                  <c:v>1.2041199826559248</c:v>
                </c:pt>
                <c:pt idx="2">
                  <c:v>1.8061799739838871</c:v>
                </c:pt>
                <c:pt idx="3">
                  <c:v>2.4082399653118496</c:v>
                </c:pt>
                <c:pt idx="4">
                  <c:v>3.0102999566398121</c:v>
                </c:pt>
              </c:numCache>
            </c:numRef>
          </c:xVal>
          <c:yVal>
            <c:numRef>
              <c:f>Strength!$I$2:$I$6</c:f>
              <c:numCache>
                <c:formatCode>General</c:formatCode>
                <c:ptCount val="5"/>
                <c:pt idx="0">
                  <c:v>-0.78412403285096255</c:v>
                </c:pt>
                <c:pt idx="1">
                  <c:v>-1.2835819967713993</c:v>
                </c:pt>
                <c:pt idx="2">
                  <c:v>-1.7343743127688334</c:v>
                </c:pt>
                <c:pt idx="3">
                  <c:v>-2.2013952405845458</c:v>
                </c:pt>
                <c:pt idx="4">
                  <c:v>-2.8856419881003901</c:v>
                </c:pt>
              </c:numCache>
            </c:numRef>
          </c:yVal>
          <c:smooth val="0"/>
          <c:extLst>
            <c:ext xmlns:c16="http://schemas.microsoft.com/office/drawing/2014/chart" uri="{C3380CC4-5D6E-409C-BE32-E72D297353CC}">
              <c16:uniqueId val="{00000000-D9FA-4F92-A783-C65FE3CCA026}"/>
            </c:ext>
          </c:extLst>
        </c:ser>
        <c:ser>
          <c:idx val="0"/>
          <c:order val="1"/>
          <c:tx>
            <c:v>Energy DIssipated</c:v>
          </c:tx>
          <c:spPr>
            <a:ln w="19050" cap="rnd">
              <a:solidFill>
                <a:schemeClr val="accent2"/>
              </a:solidFill>
              <a:prstDash val="dash"/>
              <a:round/>
            </a:ln>
            <a:effectLst/>
          </c:spPr>
          <c:marker>
            <c:symbol val="circle"/>
            <c:size val="5"/>
            <c:spPr>
              <a:solidFill>
                <a:schemeClr val="accent2"/>
              </a:solidFill>
              <a:ln w="9525">
                <a:solidFill>
                  <a:schemeClr val="accent2"/>
                </a:solidFill>
              </a:ln>
              <a:effectLst/>
            </c:spPr>
          </c:marker>
          <c:xVal>
            <c:numRef>
              <c:f>Strength!$J$2:$J$6</c:f>
              <c:numCache>
                <c:formatCode>General</c:formatCode>
                <c:ptCount val="5"/>
                <c:pt idx="0">
                  <c:v>0.6020599913279624</c:v>
                </c:pt>
                <c:pt idx="1">
                  <c:v>1.2041199826559248</c:v>
                </c:pt>
                <c:pt idx="2">
                  <c:v>1.8061799739838871</c:v>
                </c:pt>
                <c:pt idx="3">
                  <c:v>2.4082399653118496</c:v>
                </c:pt>
                <c:pt idx="4">
                  <c:v>3.0102999566398121</c:v>
                </c:pt>
              </c:numCache>
            </c:numRef>
          </c:xVal>
          <c:yVal>
            <c:numRef>
              <c:f>Strength!$H$2:$H$6</c:f>
              <c:numCache>
                <c:formatCode>General</c:formatCode>
                <c:ptCount val="5"/>
                <c:pt idx="0">
                  <c:v>-0.483208325697286</c:v>
                </c:pt>
                <c:pt idx="1">
                  <c:v>-0.98239874209948996</c:v>
                </c:pt>
                <c:pt idx="2">
                  <c:v>-1.4334237865101309</c:v>
                </c:pt>
                <c:pt idx="3">
                  <c:v>-1.8983726667915417</c:v>
                </c:pt>
                <c:pt idx="4">
                  <c:v>-2.5598905419363316</c:v>
                </c:pt>
              </c:numCache>
            </c:numRef>
          </c:yVal>
          <c:smooth val="0"/>
          <c:extLst>
            <c:ext xmlns:c16="http://schemas.microsoft.com/office/drawing/2014/chart" uri="{C3380CC4-5D6E-409C-BE32-E72D297353CC}">
              <c16:uniqueId val="{00000001-D9FA-4F92-A783-C65FE3CCA026}"/>
            </c:ext>
          </c:extLst>
        </c:ser>
        <c:dLbls>
          <c:showLegendKey val="0"/>
          <c:showVal val="0"/>
          <c:showCatName val="0"/>
          <c:showSerName val="0"/>
          <c:showPercent val="0"/>
          <c:showBubbleSize val="0"/>
        </c:dLbls>
        <c:axId val="2019160928"/>
        <c:axId val="2019162176"/>
      </c:scatterChart>
      <c:valAx>
        <c:axId val="2019160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Log10</a:t>
                </a:r>
                <a:r>
                  <a:rPr lang="en-US" baseline="0"/>
                  <a:t> (4^n)</a:t>
                </a:r>
                <a:endParaRPr lang="en-US"/>
              </a:p>
            </c:rich>
          </c:tx>
          <c:layout>
            <c:manualLayout>
              <c:xMode val="edge"/>
              <c:yMode val="edge"/>
              <c:x val="0.41739599292169927"/>
              <c:y val="0.1264581465778316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high"/>
        <c:spPr>
          <a:noFill/>
          <a:ln w="9525" cap="flat" cmpd="sng" algn="ctr">
            <a:solidFill>
              <a:schemeClr val="tx1">
                <a:lumMod val="25000"/>
                <a:lumOff val="75000"/>
              </a:schemeClr>
            </a:solidFill>
            <a:round/>
          </a:ln>
          <a:effectLst/>
        </c:spPr>
        <c:txPr>
          <a:bodyPr rot="-6000000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2019162176"/>
        <c:crosses val="autoZero"/>
        <c:crossBetween val="midCat"/>
      </c:valAx>
      <c:valAx>
        <c:axId val="2019162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Log10 (%</a:t>
                </a:r>
                <a:r>
                  <a:rPr lang="en-US" baseline="0"/>
                  <a:t> Error)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9160928"/>
        <c:crosses val="autoZero"/>
        <c:crossBetween val="midCat"/>
      </c:valAx>
      <c:spPr>
        <a:noFill/>
        <a:ln>
          <a:noFill/>
        </a:ln>
        <a:effectLst/>
      </c:spPr>
    </c:plotArea>
    <c:legend>
      <c:legendPos val="r"/>
      <c:layout>
        <c:manualLayout>
          <c:xMode val="edge"/>
          <c:yMode val="edge"/>
          <c:x val="0.81613697251574124"/>
          <c:y val="0.4842866949323642"/>
          <c:w val="0.16777446860593206"/>
          <c:h val="0.226481126222858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7C7FE-132F-4CC5-BA4B-4959822A0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5</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Universal Technology Corp.</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Linda Lange</dc:creator>
  <cp:lastModifiedBy>Collin Blake</cp:lastModifiedBy>
  <cp:revision>9</cp:revision>
  <cp:lastPrinted>2016-01-13T20:22:00Z</cp:lastPrinted>
  <dcterms:created xsi:type="dcterms:W3CDTF">2016-10-20T00:58:00Z</dcterms:created>
  <dcterms:modified xsi:type="dcterms:W3CDTF">2018-05-16T19:14:00Z</dcterms:modified>
</cp:coreProperties>
</file>