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80" w:rsidRDefault="00505180" w:rsidP="004E6250">
      <w:pPr>
        <w:jc w:val="center"/>
        <w:rPr>
          <w:b/>
          <w:sz w:val="32"/>
          <w:szCs w:val="32"/>
        </w:rPr>
      </w:pPr>
    </w:p>
    <w:p w:rsidR="00505180" w:rsidRDefault="00505180" w:rsidP="004E6250">
      <w:pPr>
        <w:jc w:val="center"/>
        <w:rPr>
          <w:b/>
          <w:sz w:val="32"/>
          <w:szCs w:val="32"/>
        </w:rPr>
      </w:pPr>
    </w:p>
    <w:p w:rsidR="00505180" w:rsidRDefault="00505180" w:rsidP="004E6250">
      <w:pPr>
        <w:jc w:val="center"/>
        <w:rPr>
          <w:b/>
          <w:sz w:val="32"/>
          <w:szCs w:val="32"/>
        </w:rPr>
      </w:pPr>
    </w:p>
    <w:p w:rsidR="00505180" w:rsidRDefault="00505180" w:rsidP="004E6250">
      <w:pPr>
        <w:jc w:val="center"/>
        <w:rPr>
          <w:b/>
          <w:sz w:val="32"/>
          <w:szCs w:val="32"/>
        </w:rPr>
      </w:pPr>
    </w:p>
    <w:p w:rsidR="003A224C" w:rsidRDefault="003A224C" w:rsidP="004E6250">
      <w:pPr>
        <w:jc w:val="center"/>
        <w:rPr>
          <w:b/>
          <w:sz w:val="32"/>
          <w:szCs w:val="32"/>
        </w:rPr>
      </w:pPr>
      <w:r>
        <w:rPr>
          <w:b/>
          <w:sz w:val="32"/>
          <w:szCs w:val="32"/>
        </w:rPr>
        <w:t>AFRL Research Collaboration Program</w:t>
      </w:r>
    </w:p>
    <w:p w:rsidR="003A224C" w:rsidRDefault="003A224C" w:rsidP="004E6250">
      <w:pPr>
        <w:jc w:val="center"/>
        <w:rPr>
          <w:b/>
          <w:sz w:val="32"/>
          <w:szCs w:val="32"/>
        </w:rPr>
      </w:pPr>
      <w:r>
        <w:rPr>
          <w:b/>
          <w:sz w:val="32"/>
          <w:szCs w:val="32"/>
        </w:rPr>
        <w:t>Contract FA8650-13-C-5800</w:t>
      </w:r>
    </w:p>
    <w:p w:rsidR="009D7EF4" w:rsidRDefault="009D7EF4" w:rsidP="004E6250">
      <w:pPr>
        <w:jc w:val="center"/>
        <w:rPr>
          <w:b/>
          <w:sz w:val="32"/>
          <w:szCs w:val="32"/>
        </w:rPr>
      </w:pPr>
      <w:r w:rsidRPr="009D7EF4">
        <w:rPr>
          <w:b/>
          <w:sz w:val="32"/>
          <w:szCs w:val="32"/>
        </w:rPr>
        <w:t>Effect of Constituents and Microstructure on Energy Dissipation Mechanisms During Damage Growth</w:t>
      </w:r>
    </w:p>
    <w:p w:rsidR="00E81CB1" w:rsidRDefault="00E81CB1" w:rsidP="00E81CB1">
      <w:pPr>
        <w:jc w:val="center"/>
        <w:rPr>
          <w:b/>
          <w:sz w:val="32"/>
          <w:szCs w:val="32"/>
        </w:rPr>
      </w:pPr>
      <w:r>
        <w:rPr>
          <w:b/>
          <w:sz w:val="32"/>
          <w:szCs w:val="32"/>
        </w:rPr>
        <w:t>University:   Texas A&amp;M University</w:t>
      </w:r>
    </w:p>
    <w:p w:rsidR="00E81CB1" w:rsidRPr="008B3C53" w:rsidRDefault="00E81CB1" w:rsidP="00E81CB1">
      <w:pPr>
        <w:jc w:val="both"/>
        <w:rPr>
          <w:b/>
          <w:sz w:val="32"/>
          <w:szCs w:val="32"/>
        </w:rPr>
      </w:pPr>
      <w:r>
        <w:rPr>
          <w:b/>
          <w:sz w:val="32"/>
          <w:szCs w:val="32"/>
        </w:rPr>
        <w:t xml:space="preserve">                         REPORT COVERS PERIOD: </w:t>
      </w:r>
      <w:ins w:id="0" w:author="Collin Blake" w:date="2016-07-12T18:01:00Z">
        <w:r w:rsidR="000203E9">
          <w:rPr>
            <w:b/>
            <w:sz w:val="32"/>
            <w:szCs w:val="32"/>
          </w:rPr>
          <w:t>4-1</w:t>
        </w:r>
      </w:ins>
      <w:del w:id="1" w:author="Collin Blake" w:date="2016-07-12T18:01:00Z">
        <w:r w:rsidR="00D359E0" w:rsidDel="000203E9">
          <w:rPr>
            <w:b/>
            <w:sz w:val="32"/>
            <w:szCs w:val="32"/>
          </w:rPr>
          <w:delText>1-1</w:delText>
        </w:r>
      </w:del>
      <w:r w:rsidR="00D359E0">
        <w:rPr>
          <w:b/>
          <w:sz w:val="32"/>
          <w:szCs w:val="32"/>
        </w:rPr>
        <w:t xml:space="preserve">-16 </w:t>
      </w:r>
      <w:r>
        <w:rPr>
          <w:b/>
          <w:sz w:val="32"/>
          <w:szCs w:val="32"/>
        </w:rPr>
        <w:t xml:space="preserve">THRU </w:t>
      </w:r>
      <w:ins w:id="2" w:author="Collin Blake" w:date="2016-07-12T18:34:00Z">
        <w:r w:rsidR="00DE41CF">
          <w:rPr>
            <w:b/>
            <w:sz w:val="32"/>
            <w:szCs w:val="32"/>
          </w:rPr>
          <w:t>6</w:t>
        </w:r>
      </w:ins>
      <w:del w:id="3" w:author="Collin Blake" w:date="2016-07-12T18:34:00Z">
        <w:r w:rsidR="00D359E0" w:rsidDel="00DE41CF">
          <w:rPr>
            <w:b/>
            <w:sz w:val="32"/>
            <w:szCs w:val="32"/>
          </w:rPr>
          <w:delText>3</w:delText>
        </w:r>
      </w:del>
      <w:r w:rsidR="00D359E0">
        <w:rPr>
          <w:b/>
          <w:sz w:val="32"/>
          <w:szCs w:val="32"/>
        </w:rPr>
        <w:t>-3</w:t>
      </w:r>
      <w:ins w:id="4" w:author="Collin Blake" w:date="2016-07-12T18:34:00Z">
        <w:r w:rsidR="00DE41CF">
          <w:rPr>
            <w:b/>
            <w:sz w:val="32"/>
            <w:szCs w:val="32"/>
          </w:rPr>
          <w:t>0</w:t>
        </w:r>
      </w:ins>
      <w:del w:id="5" w:author="Collin Blake" w:date="2016-07-12T18:34:00Z">
        <w:r w:rsidR="00D359E0" w:rsidDel="00DE41CF">
          <w:rPr>
            <w:b/>
            <w:sz w:val="32"/>
            <w:szCs w:val="32"/>
          </w:rPr>
          <w:delText>1</w:delText>
        </w:r>
      </w:del>
      <w:r w:rsidR="00D359E0">
        <w:rPr>
          <w:b/>
          <w:sz w:val="32"/>
          <w:szCs w:val="32"/>
        </w:rPr>
        <w:t>-16</w:t>
      </w:r>
      <w:r w:rsidRPr="008B3C53">
        <w:rPr>
          <w:b/>
          <w:sz w:val="32"/>
          <w:szCs w:val="32"/>
        </w:rPr>
        <w:tab/>
      </w:r>
    </w:p>
    <w:p w:rsidR="00505180" w:rsidRDefault="00505180" w:rsidP="00E81CB1">
      <w:pPr>
        <w:jc w:val="center"/>
        <w:rPr>
          <w:b/>
          <w:sz w:val="32"/>
          <w:szCs w:val="32"/>
        </w:rPr>
      </w:pPr>
      <w:r>
        <w:rPr>
          <w:b/>
          <w:sz w:val="32"/>
          <w:szCs w:val="32"/>
        </w:rPr>
        <w:br w:type="page"/>
      </w:r>
    </w:p>
    <w:p w:rsidR="00FB6DD7" w:rsidRPr="008B3C53" w:rsidRDefault="00FB6DD7" w:rsidP="004E6250">
      <w:pPr>
        <w:jc w:val="center"/>
        <w:rPr>
          <w:b/>
          <w:sz w:val="32"/>
          <w:szCs w:val="32"/>
        </w:rPr>
      </w:pPr>
    </w:p>
    <w:p w:rsidR="00011F7E" w:rsidRPr="00BD7D68" w:rsidRDefault="00011F7E" w:rsidP="00011F7E">
      <w:pPr>
        <w:pStyle w:val="ListParagraph"/>
        <w:numPr>
          <w:ilvl w:val="0"/>
          <w:numId w:val="5"/>
        </w:numPr>
        <w:jc w:val="both"/>
        <w:rPr>
          <w:b/>
          <w:sz w:val="24"/>
          <w:szCs w:val="24"/>
        </w:rPr>
      </w:pPr>
      <w:r w:rsidRPr="00BD7D68">
        <w:rPr>
          <w:b/>
          <w:sz w:val="24"/>
          <w:szCs w:val="24"/>
        </w:rPr>
        <w:t>PROJECT TEAM MEMBERS</w:t>
      </w:r>
    </w:p>
    <w:p w:rsidR="00011F7E" w:rsidRPr="00BD7D68" w:rsidRDefault="00011F7E" w:rsidP="00011F7E">
      <w:pPr>
        <w:pStyle w:val="ListParagraph"/>
        <w:numPr>
          <w:ilvl w:val="0"/>
          <w:numId w:val="6"/>
        </w:numPr>
        <w:jc w:val="both"/>
        <w:rPr>
          <w:b/>
          <w:sz w:val="24"/>
          <w:szCs w:val="24"/>
        </w:rPr>
      </w:pPr>
      <w:r w:rsidRPr="00BD7D68">
        <w:rPr>
          <w:b/>
          <w:sz w:val="24"/>
          <w:szCs w:val="24"/>
        </w:rPr>
        <w:t xml:space="preserve">LEAD UNIVERSITY POC:  </w:t>
      </w:r>
      <w:r w:rsidR="00AD7887" w:rsidRPr="007838EE">
        <w:rPr>
          <w:sz w:val="24"/>
          <w:szCs w:val="24"/>
        </w:rPr>
        <w:t>John Whitcomb, 979-845-4006</w:t>
      </w:r>
      <w:r w:rsidRPr="007838EE">
        <w:rPr>
          <w:sz w:val="24"/>
          <w:szCs w:val="24"/>
        </w:rPr>
        <w:t xml:space="preserve">, </w:t>
      </w:r>
      <w:r w:rsidR="00AD7887" w:rsidRPr="007838EE">
        <w:rPr>
          <w:sz w:val="24"/>
          <w:szCs w:val="24"/>
        </w:rPr>
        <w:t>jdw@tamu.edu</w:t>
      </w:r>
    </w:p>
    <w:p w:rsidR="00011F7E" w:rsidRPr="00BD7D68" w:rsidRDefault="00011F7E" w:rsidP="00011F7E">
      <w:pPr>
        <w:pStyle w:val="ListParagraph"/>
        <w:numPr>
          <w:ilvl w:val="0"/>
          <w:numId w:val="6"/>
        </w:numPr>
        <w:jc w:val="both"/>
        <w:rPr>
          <w:b/>
          <w:sz w:val="24"/>
          <w:szCs w:val="24"/>
        </w:rPr>
      </w:pPr>
      <w:r w:rsidRPr="00BD7D68">
        <w:rPr>
          <w:b/>
          <w:sz w:val="24"/>
          <w:szCs w:val="24"/>
        </w:rPr>
        <w:t>PROJECT TEAM MEMBERS</w:t>
      </w:r>
      <w:r w:rsidR="00DD01AC">
        <w:rPr>
          <w:b/>
          <w:sz w:val="24"/>
          <w:szCs w:val="24"/>
        </w:rPr>
        <w:t xml:space="preserve">: </w:t>
      </w:r>
      <w:r w:rsidR="00DD01AC" w:rsidRPr="00DD01AC">
        <w:rPr>
          <w:sz w:val="24"/>
          <w:szCs w:val="24"/>
        </w:rPr>
        <w:t>John Whitcomb,</w:t>
      </w:r>
      <w:r w:rsidR="00DD01AC">
        <w:rPr>
          <w:b/>
          <w:sz w:val="24"/>
          <w:szCs w:val="24"/>
        </w:rPr>
        <w:t xml:space="preserve"> </w:t>
      </w:r>
      <w:r w:rsidRPr="00BD7D68">
        <w:rPr>
          <w:b/>
          <w:sz w:val="24"/>
          <w:szCs w:val="24"/>
        </w:rPr>
        <w:t xml:space="preserve"> </w:t>
      </w:r>
      <w:r w:rsidR="00C07447">
        <w:rPr>
          <w:sz w:val="24"/>
          <w:szCs w:val="24"/>
        </w:rPr>
        <w:t>Keith Ballard</w:t>
      </w:r>
      <w:r w:rsidR="00E81CB1">
        <w:rPr>
          <w:sz w:val="24"/>
          <w:szCs w:val="24"/>
        </w:rPr>
        <w:t>, Collin Blake</w:t>
      </w:r>
    </w:p>
    <w:p w:rsidR="003A224C" w:rsidRPr="00BD7D68" w:rsidRDefault="00011F7E" w:rsidP="00D359E0">
      <w:pPr>
        <w:pStyle w:val="ListParagraph"/>
        <w:numPr>
          <w:ilvl w:val="0"/>
          <w:numId w:val="6"/>
        </w:numPr>
        <w:jc w:val="both"/>
        <w:rPr>
          <w:b/>
          <w:sz w:val="24"/>
          <w:szCs w:val="24"/>
        </w:rPr>
      </w:pPr>
      <w:r w:rsidRPr="00BD7D68">
        <w:rPr>
          <w:b/>
          <w:sz w:val="24"/>
          <w:szCs w:val="24"/>
        </w:rPr>
        <w:t>AFRL</w:t>
      </w:r>
      <w:r w:rsidR="00BD7D68" w:rsidRPr="00BD7D68">
        <w:rPr>
          <w:b/>
          <w:sz w:val="24"/>
          <w:szCs w:val="24"/>
        </w:rPr>
        <w:t xml:space="preserve"> TECHNICAL</w:t>
      </w:r>
      <w:r w:rsidRPr="00BD7D68">
        <w:rPr>
          <w:b/>
          <w:sz w:val="24"/>
          <w:szCs w:val="24"/>
        </w:rPr>
        <w:t xml:space="preserve"> POC:  </w:t>
      </w:r>
      <w:r w:rsidR="00D359E0">
        <w:rPr>
          <w:sz w:val="24"/>
          <w:szCs w:val="24"/>
        </w:rPr>
        <w:t xml:space="preserve">Craig </w:t>
      </w:r>
      <w:r w:rsidR="00D359E0" w:rsidRPr="00D359E0">
        <w:rPr>
          <w:sz w:val="24"/>
          <w:szCs w:val="24"/>
        </w:rPr>
        <w:t xml:space="preserve">Przybyla </w:t>
      </w:r>
      <w:r w:rsidR="00BD7D68" w:rsidRPr="00BD7D68">
        <w:rPr>
          <w:b/>
          <w:sz w:val="24"/>
          <w:szCs w:val="24"/>
        </w:rPr>
        <w:t xml:space="preserve"> </w:t>
      </w:r>
    </w:p>
    <w:p w:rsidR="00011F7E" w:rsidRPr="00BD7D68" w:rsidRDefault="00011F7E" w:rsidP="00011F7E">
      <w:pPr>
        <w:pStyle w:val="ListParagraph"/>
        <w:ind w:left="1440"/>
        <w:jc w:val="both"/>
        <w:rPr>
          <w:b/>
          <w:sz w:val="24"/>
          <w:szCs w:val="24"/>
        </w:rPr>
      </w:pPr>
    </w:p>
    <w:p w:rsidR="003A224C" w:rsidRPr="00BD7D68" w:rsidRDefault="003A224C" w:rsidP="00011F7E">
      <w:pPr>
        <w:pStyle w:val="ListParagraph"/>
        <w:numPr>
          <w:ilvl w:val="0"/>
          <w:numId w:val="5"/>
        </w:numPr>
        <w:jc w:val="both"/>
        <w:rPr>
          <w:b/>
          <w:sz w:val="24"/>
          <w:szCs w:val="24"/>
        </w:rPr>
      </w:pPr>
      <w:r w:rsidRPr="00BD7D68">
        <w:rPr>
          <w:b/>
          <w:sz w:val="24"/>
          <w:szCs w:val="24"/>
        </w:rPr>
        <w:t>TECHNICAL DISCUSSION</w:t>
      </w:r>
    </w:p>
    <w:p w:rsidR="009D7EF4" w:rsidRPr="009D7EF4" w:rsidRDefault="003A224C" w:rsidP="00DD5FDC">
      <w:pPr>
        <w:pStyle w:val="ListParagraph"/>
        <w:numPr>
          <w:ilvl w:val="0"/>
          <w:numId w:val="4"/>
        </w:numPr>
        <w:rPr>
          <w:b/>
          <w:sz w:val="24"/>
          <w:szCs w:val="24"/>
        </w:rPr>
      </w:pPr>
      <w:r w:rsidRPr="00BD7D68">
        <w:rPr>
          <w:b/>
          <w:sz w:val="24"/>
          <w:szCs w:val="24"/>
        </w:rPr>
        <w:t>CURRENT WORK</w:t>
      </w:r>
      <w:r w:rsidR="007838EE">
        <w:rPr>
          <w:b/>
          <w:sz w:val="24"/>
          <w:szCs w:val="24"/>
        </w:rPr>
        <w:br/>
      </w:r>
      <w:r w:rsidR="00DD5FDC" w:rsidRPr="00DD5FDC">
        <w:rPr>
          <w:sz w:val="24"/>
          <w:szCs w:val="24"/>
        </w:rPr>
        <w:t xml:space="preserve">This quarter </w:t>
      </w:r>
      <w:r w:rsidR="009D7EF4">
        <w:rPr>
          <w:sz w:val="24"/>
          <w:szCs w:val="24"/>
        </w:rPr>
        <w:t>we</w:t>
      </w:r>
      <w:r w:rsidR="00CD39F2">
        <w:rPr>
          <w:sz w:val="24"/>
          <w:szCs w:val="24"/>
        </w:rPr>
        <w:t xml:space="preserve"> continued work on damage evolution and the associated </w:t>
      </w:r>
      <w:ins w:id="6" w:author="Collin Blake" w:date="2016-07-07T19:31:00Z">
        <w:r w:rsidR="000203E9" w:rsidRPr="000203E9">
          <w:rPr>
            <w:sz w:val="24"/>
            <w:szCs w:val="24"/>
            <w:rPrChange w:id="7" w:author="Collin Blake" w:date="2016-07-12T18:00:00Z">
              <w:rPr>
                <w:color w:val="FF0000"/>
                <w:sz w:val="24"/>
                <w:szCs w:val="24"/>
              </w:rPr>
            </w:rPrChange>
          </w:rPr>
          <w:t>maximum strength</w:t>
        </w:r>
      </w:ins>
      <w:del w:id="8" w:author="Collin Blake" w:date="2016-07-12T18:00:00Z">
        <w:r w:rsidR="00CD39F2" w:rsidRPr="00F74A37" w:rsidDel="000203E9">
          <w:rPr>
            <w:strike/>
            <w:sz w:val="24"/>
            <w:szCs w:val="24"/>
            <w:rPrChange w:id="9" w:author="Collin Blake" w:date="2016-07-07T19:31:00Z">
              <w:rPr>
                <w:sz w:val="24"/>
                <w:szCs w:val="24"/>
              </w:rPr>
            </w:rPrChange>
          </w:rPr>
          <w:delText>energy dissipation</w:delText>
        </w:r>
      </w:del>
      <w:r w:rsidR="00CD39F2">
        <w:rPr>
          <w:sz w:val="24"/>
          <w:szCs w:val="24"/>
        </w:rPr>
        <w:t>.</w:t>
      </w:r>
      <w:r w:rsidR="009D7EF4">
        <w:rPr>
          <w:sz w:val="24"/>
          <w:szCs w:val="24"/>
        </w:rPr>
        <w:t xml:space="preserve"> </w:t>
      </w:r>
    </w:p>
    <w:p w:rsidR="00F927EA" w:rsidRPr="007838EE" w:rsidRDefault="00DD5FDC" w:rsidP="009D7EF4">
      <w:pPr>
        <w:pStyle w:val="ListParagraph"/>
        <w:ind w:left="1440"/>
        <w:rPr>
          <w:b/>
          <w:sz w:val="24"/>
          <w:szCs w:val="24"/>
        </w:rPr>
      </w:pPr>
      <w:r w:rsidRPr="00DD5FDC">
        <w:rPr>
          <w:sz w:val="24"/>
          <w:szCs w:val="24"/>
        </w:rPr>
        <w:t xml:space="preserve"> </w:t>
      </w:r>
    </w:p>
    <w:p w:rsidR="007838EE" w:rsidRDefault="00F927EA" w:rsidP="007838EE">
      <w:pPr>
        <w:pStyle w:val="ListParagraph"/>
        <w:ind w:left="1440"/>
        <w:rPr>
          <w:b/>
          <w:sz w:val="24"/>
          <w:szCs w:val="24"/>
        </w:rPr>
      </w:pPr>
      <w:r>
        <w:rPr>
          <w:b/>
          <w:sz w:val="24"/>
          <w:szCs w:val="24"/>
        </w:rPr>
        <w:t>Background</w:t>
      </w:r>
    </w:p>
    <w:p w:rsidR="00422632" w:rsidRPr="00422632" w:rsidRDefault="00422632" w:rsidP="00422632">
      <w:pPr>
        <w:pStyle w:val="ListParagraph"/>
        <w:ind w:left="1440"/>
        <w:rPr>
          <w:sz w:val="24"/>
          <w:szCs w:val="24"/>
        </w:rPr>
      </w:pPr>
      <w:r w:rsidRPr="00422632">
        <w:rPr>
          <w:sz w:val="24"/>
          <w:szCs w:val="24"/>
        </w:rPr>
        <w:t xml:space="preserve">With the increasingly widespread use of fiber/matrix composites, the accurate prediction of the progression of damage and final failure is an important topic for researchers.  Consequently, researchers have proposed numerous computational models to predict progressive damage within a multiscale framework.  At the microscale, where fibers and matrix are modelled discretely, some popular approaches to model damage include the use </w:t>
      </w:r>
      <w:r w:rsidR="0025763B">
        <w:rPr>
          <w:sz w:val="24"/>
          <w:szCs w:val="24"/>
        </w:rPr>
        <w:t>of continuum damage elements</w:t>
      </w:r>
      <w:r w:rsidRPr="00422632">
        <w:rPr>
          <w:sz w:val="24"/>
          <w:szCs w:val="24"/>
        </w:rPr>
        <w:t>, which models the effect of a damage parameter on the response of a material, cohesive elements placed along a predet</w:t>
      </w:r>
      <w:r w:rsidR="0025763B">
        <w:rPr>
          <w:sz w:val="24"/>
          <w:szCs w:val="24"/>
        </w:rPr>
        <w:t>ermined potential crack path</w:t>
      </w:r>
      <w:r w:rsidRPr="00422632">
        <w:rPr>
          <w:sz w:val="24"/>
          <w:szCs w:val="24"/>
        </w:rPr>
        <w:t>, which models the discrete crack explicitly, a plasticity model for matrix damage combined with cohesive zone elem</w:t>
      </w:r>
      <w:r w:rsidR="0025763B">
        <w:rPr>
          <w:sz w:val="24"/>
          <w:szCs w:val="24"/>
        </w:rPr>
        <w:t xml:space="preserve">ents for interfacial debonding, </w:t>
      </w:r>
      <w:r w:rsidRPr="00422632">
        <w:rPr>
          <w:sz w:val="24"/>
          <w:szCs w:val="24"/>
        </w:rPr>
        <w:t>and</w:t>
      </w:r>
      <w:r w:rsidR="0025763B">
        <w:rPr>
          <w:sz w:val="24"/>
          <w:szCs w:val="24"/>
        </w:rPr>
        <w:t xml:space="preserve"> mesh independent methods</w:t>
      </w:r>
      <w:r w:rsidRPr="00422632">
        <w:rPr>
          <w:sz w:val="24"/>
          <w:szCs w:val="24"/>
        </w:rPr>
        <w:t xml:space="preserve">, which allow the crack to grow along an arbitrary path. </w:t>
      </w:r>
    </w:p>
    <w:p w:rsidR="00422632" w:rsidRPr="00422632" w:rsidRDefault="00422632" w:rsidP="00422632">
      <w:pPr>
        <w:pStyle w:val="ListParagraph"/>
        <w:ind w:left="1440"/>
        <w:rPr>
          <w:sz w:val="24"/>
          <w:szCs w:val="24"/>
        </w:rPr>
      </w:pPr>
      <w:r w:rsidRPr="00422632">
        <w:rPr>
          <w:sz w:val="24"/>
          <w:szCs w:val="24"/>
        </w:rPr>
        <w:t xml:space="preserve"> </w:t>
      </w:r>
    </w:p>
    <w:p w:rsidR="00925BB0" w:rsidRDefault="00422632" w:rsidP="00422632">
      <w:pPr>
        <w:pStyle w:val="ListParagraph"/>
        <w:ind w:left="1440"/>
        <w:rPr>
          <w:sz w:val="24"/>
          <w:szCs w:val="24"/>
        </w:rPr>
      </w:pPr>
      <w:r w:rsidRPr="00422632">
        <w:rPr>
          <w:sz w:val="24"/>
          <w:szCs w:val="24"/>
        </w:rPr>
        <w:t xml:space="preserve">With all of these methods, very little of the literature compares the results of these methods, and no work compares the different methods using the same meshes and material properties.  To </w:t>
      </w:r>
      <w:r w:rsidR="0025763B">
        <w:rPr>
          <w:sz w:val="24"/>
          <w:szCs w:val="24"/>
        </w:rPr>
        <w:t>confidently</w:t>
      </w:r>
      <w:r w:rsidRPr="00422632">
        <w:rPr>
          <w:sz w:val="24"/>
          <w:szCs w:val="24"/>
        </w:rPr>
        <w:t xml:space="preserve"> predict the progression of damage at the fiber matrix scale, the differences between the available models and their agreement with experimental results should be understood.</w:t>
      </w:r>
    </w:p>
    <w:p w:rsidR="00422632" w:rsidRDefault="00422632" w:rsidP="00422632">
      <w:pPr>
        <w:pStyle w:val="ListParagraph"/>
        <w:ind w:left="1440"/>
        <w:rPr>
          <w:b/>
          <w:sz w:val="24"/>
          <w:szCs w:val="24"/>
        </w:rPr>
      </w:pPr>
    </w:p>
    <w:p w:rsidR="00D14127" w:rsidRDefault="00D14127" w:rsidP="007838EE">
      <w:pPr>
        <w:pStyle w:val="ListParagraph"/>
        <w:ind w:left="1440"/>
        <w:rPr>
          <w:b/>
          <w:sz w:val="24"/>
          <w:szCs w:val="24"/>
        </w:rPr>
      </w:pPr>
      <w:r>
        <w:rPr>
          <w:b/>
          <w:sz w:val="24"/>
          <w:szCs w:val="24"/>
        </w:rPr>
        <w:t>Approach</w:t>
      </w:r>
    </w:p>
    <w:p w:rsidR="00422632" w:rsidRDefault="0025763B" w:rsidP="00422632">
      <w:pPr>
        <w:pStyle w:val="ListParagraph"/>
        <w:spacing w:after="160" w:line="259" w:lineRule="auto"/>
        <w:ind w:left="1440"/>
      </w:pPr>
      <w:r>
        <w:t xml:space="preserve">This work </w:t>
      </w:r>
      <w:r w:rsidR="00422632">
        <w:t>compare</w:t>
      </w:r>
      <w:r>
        <w:t>s</w:t>
      </w:r>
      <w:r w:rsidR="00422632">
        <w:t xml:space="preserve"> the progression of damage using a continuum damage model and cohesive zone model.  Both of these models have been used ex</w:t>
      </w:r>
      <w:r>
        <w:t>tensively in previous research.</w:t>
      </w:r>
      <w:r w:rsidR="00422632">
        <w:t xml:space="preserve"> Continuum damage offers the benefits of allowing damage to occur anywhere, easier mesh generation, and better numerical stability.  However, continuum damage does not directly model discrete cracks or fiber/matrix debonding.  The use of cohesive </w:t>
      </w:r>
      <w:r w:rsidR="00422632">
        <w:lastRenderedPageBreak/>
        <w:t xml:space="preserve">elements alleviates this shortcoming, but the analyses have mesh dependency and much worse numerical stability.  </w:t>
      </w:r>
    </w:p>
    <w:p w:rsidR="00C55C9F" w:rsidRDefault="00C55C9F" w:rsidP="00422632">
      <w:pPr>
        <w:pStyle w:val="ListParagraph"/>
        <w:spacing w:after="160" w:line="259" w:lineRule="auto"/>
        <w:ind w:left="1440"/>
      </w:pPr>
    </w:p>
    <w:p w:rsidR="00C55C9F" w:rsidRDefault="00C55C9F" w:rsidP="00422632">
      <w:pPr>
        <w:pStyle w:val="ListParagraph"/>
        <w:spacing w:after="160" w:line="259" w:lineRule="auto"/>
        <w:ind w:left="1440"/>
      </w:pPr>
      <w:r>
        <w:t>During this quarter, the focal problem was an infinite hexagonal array of fibers subjected to uniaxial loads. Because of periodic boundary conditions, only one fiber was modeled. Figure 1 shows the finite element mesh. Uniaxial load was applied. The direction is defined by the angle theta. For this initial study, the properties were adjusted to match the</w:t>
      </w:r>
      <w:ins w:id="10" w:author="Collin Blake" w:date="2016-07-07T19:05:00Z">
        <w:r w:rsidR="00EC4A65">
          <w:rPr>
            <w:color w:val="FF0000"/>
          </w:rPr>
          <w:t xml:space="preserve"> </w:t>
        </w:r>
        <w:r w:rsidR="00EC4A65" w:rsidRPr="000203E9">
          <w:rPr>
            <w:rPrChange w:id="11" w:author="Collin Blake" w:date="2016-07-12T18:00:00Z">
              <w:rPr>
                <w:color w:val="FF0000"/>
              </w:rPr>
            </w:rPrChange>
          </w:rPr>
          <w:t>strengths</w:t>
        </w:r>
      </w:ins>
      <w:r>
        <w:t xml:space="preserve"> </w:t>
      </w:r>
      <w:del w:id="12" w:author="Collin Blake" w:date="2016-07-12T18:00:00Z">
        <w:r w:rsidRPr="00EC4A65" w:rsidDel="000203E9">
          <w:rPr>
            <w:strike/>
            <w:rPrChange w:id="13" w:author="Collin Blake" w:date="2016-07-07T19:05:00Z">
              <w:rPr/>
            </w:rPrChange>
          </w:rPr>
          <w:delText>strain energy release rates</w:delText>
        </w:r>
        <w:r w:rsidDel="000203E9">
          <w:delText xml:space="preserve"> </w:delText>
        </w:r>
      </w:del>
      <w:r>
        <w:t>for the two models for theta=</w:t>
      </w:r>
      <w:ins w:id="14" w:author="Collin Blake" w:date="2016-07-07T19:05:00Z">
        <w:r w:rsidR="00EC4A65">
          <w:t xml:space="preserve"> </w:t>
        </w:r>
        <w:r w:rsidR="00EC4A65" w:rsidRPr="000203E9">
          <w:rPr>
            <w:rPrChange w:id="15" w:author="Collin Blake" w:date="2016-07-12T18:00:00Z">
              <w:rPr>
                <w:color w:val="FF0000"/>
              </w:rPr>
            </w:rPrChange>
          </w:rPr>
          <w:t>0</w:t>
        </w:r>
        <w:r w:rsidR="00EC4A65">
          <w:rPr>
            <w:color w:val="FF0000"/>
          </w:rPr>
          <w:t xml:space="preserve"> </w:t>
        </w:r>
      </w:ins>
      <w:del w:id="16" w:author="Collin Blake" w:date="2016-07-12T18:00:00Z">
        <w:r w:rsidRPr="00EC4A65" w:rsidDel="000203E9">
          <w:rPr>
            <w:strike/>
            <w:rPrChange w:id="17" w:author="Collin Blake" w:date="2016-07-07T19:05:00Z">
              <w:rPr/>
            </w:rPrChange>
          </w:rPr>
          <w:delText>30</w:delText>
        </w:r>
      </w:del>
      <w:r>
        <w:t xml:space="preserve">deg. </w:t>
      </w:r>
    </w:p>
    <w:p w:rsidR="00EC4A65" w:rsidRPr="000203E9" w:rsidRDefault="00C55C9F" w:rsidP="000203E9">
      <w:pPr>
        <w:pStyle w:val="ListParagraph"/>
        <w:spacing w:after="160" w:line="259" w:lineRule="auto"/>
        <w:ind w:left="1440"/>
        <w:rPr>
          <w:ins w:id="18" w:author="Collin Blake" w:date="2016-07-07T19:06:00Z"/>
          <w:strike/>
          <w:rPrChange w:id="19" w:author="Collin Blake" w:date="2016-07-12T17:59:00Z">
            <w:rPr>
              <w:ins w:id="20" w:author="Collin Blake" w:date="2016-07-07T19:06:00Z"/>
            </w:rPr>
          </w:rPrChange>
        </w:rPr>
        <w:pPrChange w:id="21" w:author="Collin Blake" w:date="2016-07-12T17:59:00Z">
          <w:pPr>
            <w:pStyle w:val="ListParagraph"/>
            <w:spacing w:after="160" w:line="259" w:lineRule="auto"/>
            <w:ind w:left="1440"/>
          </w:pPr>
        </w:pPrChange>
      </w:pPr>
      <w:r>
        <w:rPr>
          <w:noProof/>
        </w:rPr>
        <mc:AlternateContent>
          <mc:Choice Requires="wpc">
            <w:drawing>
              <wp:inline distT="0" distB="0" distL="0" distR="0">
                <wp:extent cx="6274569" cy="3200400"/>
                <wp:effectExtent l="3810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Arrow Connector 4"/>
                        <wps:cNvCnPr/>
                        <wps:spPr bwMode="auto">
                          <a:xfrm flipH="1">
                            <a:off x="0" y="1732092"/>
                            <a:ext cx="933722" cy="354646"/>
                          </a:xfrm>
                          <a:prstGeom prst="straightConnector1">
                            <a:avLst/>
                          </a:prstGeom>
                          <a:solidFill>
                            <a:schemeClr val="accent1"/>
                          </a:solidFill>
                          <a:ln w="57150" cap="flat" cmpd="sng" algn="ctr">
                            <a:solidFill>
                              <a:schemeClr val="tx1"/>
                            </a:solidFill>
                            <a:prstDash val="solid"/>
                            <a:round/>
                            <a:headEnd type="none" w="med" len="med"/>
                            <a:tailEnd type="triangle"/>
                          </a:ln>
                          <a:effectLst/>
                        </wps:spPr>
                        <wps:bodyPr/>
                      </wps:wsp>
                      <wps:wsp>
                        <wps:cNvPr id="5" name="Straight Arrow Connector 5"/>
                        <wps:cNvCnPr/>
                        <wps:spPr bwMode="auto">
                          <a:xfrm flipV="1">
                            <a:off x="1427931" y="1525997"/>
                            <a:ext cx="1836683" cy="25615"/>
                          </a:xfrm>
                          <a:prstGeom prst="straightConnector1">
                            <a:avLst/>
                          </a:prstGeom>
                          <a:solidFill>
                            <a:schemeClr val="accent1"/>
                          </a:solidFill>
                          <a:ln w="57150" cap="flat" cmpd="sng" algn="ctr">
                            <a:solidFill>
                              <a:schemeClr val="tx1"/>
                            </a:solidFill>
                            <a:prstDash val="solid"/>
                            <a:round/>
                            <a:headEnd type="none" w="med" len="med"/>
                            <a:tailEnd type="triangle"/>
                          </a:ln>
                          <a:effectLst/>
                        </wps:spPr>
                        <wps:bodyPr/>
                      </wps:wsp>
                      <wps:wsp>
                        <wps:cNvPr id="6" name="Straight Arrow Connector 6"/>
                        <wps:cNvCnPr/>
                        <wps:spPr bwMode="auto">
                          <a:xfrm flipV="1">
                            <a:off x="1427931" y="966379"/>
                            <a:ext cx="1648317" cy="585233"/>
                          </a:xfrm>
                          <a:prstGeom prst="straightConnector1">
                            <a:avLst/>
                          </a:prstGeom>
                          <a:solidFill>
                            <a:schemeClr val="accent1"/>
                          </a:solidFill>
                          <a:ln w="57150" cap="flat" cmpd="sng" algn="ctr">
                            <a:solidFill>
                              <a:schemeClr val="tx1"/>
                            </a:solidFill>
                            <a:prstDash val="solid"/>
                            <a:round/>
                            <a:headEnd type="none" w="med" len="med"/>
                            <a:tailEnd type="triangle"/>
                          </a:ln>
                          <a:effectLst/>
                        </wps:spPr>
                        <wps:bodyPr/>
                      </wps:wsp>
                      <pic:pic xmlns:pic="http://schemas.openxmlformats.org/drawingml/2006/picture">
                        <pic:nvPicPr>
                          <pic:cNvPr id="7" name="Picture 7"/>
                          <pic:cNvPicPr/>
                        </pic:nvPicPr>
                        <pic:blipFill rotWithShape="1">
                          <a:blip r:embed="rId8"/>
                          <a:srcRect l="3380" t="7052" r="3413" b="7668"/>
                          <a:stretch/>
                        </pic:blipFill>
                        <pic:spPr bwMode="auto">
                          <a:xfrm>
                            <a:off x="284758" y="427232"/>
                            <a:ext cx="2259948" cy="2251893"/>
                          </a:xfrm>
                          <a:prstGeom prst="rect">
                            <a:avLst/>
                          </a:prstGeom>
                          <a:ln>
                            <a:noFill/>
                          </a:ln>
                          <a:extLst>
                            <a:ext uri="{53640926-AAD7-44D8-BBD7-CCE9431645EC}">
                              <a14:shadowObscured xmlns:a14="http://schemas.microsoft.com/office/drawing/2010/main"/>
                            </a:ext>
                          </a:extLst>
                        </pic:spPr>
                      </pic:pic>
                      <wps:wsp>
                        <wps:cNvPr id="8" name="TextBox 6"/>
                        <wps:cNvSpPr txBox="1"/>
                        <wps:spPr>
                          <a:xfrm>
                            <a:off x="18" y="34120"/>
                            <a:ext cx="4126230" cy="432435"/>
                          </a:xfrm>
                          <a:prstGeom prst="rect">
                            <a:avLst/>
                          </a:prstGeom>
                          <a:noFill/>
                        </wps:spPr>
                        <wps:txbx>
                          <w:txbxContent>
                            <w:p w:rsidR="00C55C9F" w:rsidRDefault="00C55C9F" w:rsidP="00C55C9F">
                              <w:pPr>
                                <w:pStyle w:val="ListParagraph"/>
                                <w:numPr>
                                  <w:ilvl w:val="0"/>
                                  <w:numId w:val="14"/>
                                </w:numPr>
                                <w:spacing w:after="0" w:line="240" w:lineRule="auto"/>
                                <w:textAlignment w:val="baseline"/>
                                <w:rPr>
                                  <w:rFonts w:eastAsia="Times New Roman"/>
                                </w:rPr>
                              </w:pPr>
                              <w:r>
                                <w:rPr>
                                  <w:color w:val="000000" w:themeColor="text1"/>
                                  <w:kern w:val="24"/>
                                </w:rPr>
                                <w:t>Highly refined mesh</w:t>
                              </w:r>
                            </w:p>
                            <w:p w:rsidR="00C55C9F" w:rsidRDefault="00C55C9F" w:rsidP="00C55C9F">
                              <w:pPr>
                                <w:pStyle w:val="ListParagraph"/>
                                <w:numPr>
                                  <w:ilvl w:val="0"/>
                                  <w:numId w:val="14"/>
                                </w:numPr>
                                <w:spacing w:after="0" w:line="240" w:lineRule="auto"/>
                                <w:textAlignment w:val="baseline"/>
                                <w:rPr>
                                  <w:rFonts w:eastAsia="Times New Roman"/>
                                </w:rPr>
                              </w:pPr>
                              <w:r>
                                <w:rPr>
                                  <w:color w:val="000000" w:themeColor="text1"/>
                                  <w:kern w:val="24"/>
                                </w:rPr>
                                <w:t xml:space="preserve">Periodic boundary conditions imposed to create infinite array </w:t>
                              </w:r>
                            </w:p>
                          </w:txbxContent>
                        </wps:txbx>
                        <wps:bodyPr wrap="none" rtlCol="0">
                          <a:spAutoFit/>
                        </wps:bodyPr>
                      </wps:wsp>
                      <wps:wsp>
                        <wps:cNvPr id="9" name="Freeform 9"/>
                        <wps:cNvSpPr/>
                        <wps:spPr bwMode="auto">
                          <a:xfrm>
                            <a:off x="2695041" y="1122084"/>
                            <a:ext cx="134228" cy="402696"/>
                          </a:xfrm>
                          <a:custGeom>
                            <a:avLst/>
                            <a:gdLst>
                              <a:gd name="connsiteX0" fmla="*/ 0 w 217714"/>
                              <a:gd name="connsiteY0" fmla="*/ 0 h 653163"/>
                              <a:gd name="connsiteX1" fmla="*/ 43543 w 217714"/>
                              <a:gd name="connsiteY1" fmla="*/ 34834 h 653163"/>
                              <a:gd name="connsiteX2" fmla="*/ 52251 w 217714"/>
                              <a:gd name="connsiteY2" fmla="*/ 60960 h 653163"/>
                              <a:gd name="connsiteX3" fmla="*/ 69668 w 217714"/>
                              <a:gd name="connsiteY3" fmla="*/ 87085 h 653163"/>
                              <a:gd name="connsiteX4" fmla="*/ 78377 w 217714"/>
                              <a:gd name="connsiteY4" fmla="*/ 113211 h 653163"/>
                              <a:gd name="connsiteX5" fmla="*/ 95794 w 217714"/>
                              <a:gd name="connsiteY5" fmla="*/ 139337 h 653163"/>
                              <a:gd name="connsiteX6" fmla="*/ 121920 w 217714"/>
                              <a:gd name="connsiteY6" fmla="*/ 191588 h 653163"/>
                              <a:gd name="connsiteX7" fmla="*/ 148046 w 217714"/>
                              <a:gd name="connsiteY7" fmla="*/ 269965 h 653163"/>
                              <a:gd name="connsiteX8" fmla="*/ 165463 w 217714"/>
                              <a:gd name="connsiteY8" fmla="*/ 330925 h 653163"/>
                              <a:gd name="connsiteX9" fmla="*/ 174171 w 217714"/>
                              <a:gd name="connsiteY9" fmla="*/ 391885 h 653163"/>
                              <a:gd name="connsiteX10" fmla="*/ 182880 w 217714"/>
                              <a:gd name="connsiteY10" fmla="*/ 418011 h 653163"/>
                              <a:gd name="connsiteX11" fmla="*/ 200297 w 217714"/>
                              <a:gd name="connsiteY11" fmla="*/ 505097 h 653163"/>
                              <a:gd name="connsiteX12" fmla="*/ 217714 w 217714"/>
                              <a:gd name="connsiteY12" fmla="*/ 635725 h 653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7714" h="653163">
                                <a:moveTo>
                                  <a:pt x="0" y="0"/>
                                </a:moveTo>
                                <a:cubicBezTo>
                                  <a:pt x="14514" y="11611"/>
                                  <a:pt x="31447" y="20721"/>
                                  <a:pt x="43543" y="34834"/>
                                </a:cubicBezTo>
                                <a:cubicBezTo>
                                  <a:pt x="49517" y="41804"/>
                                  <a:pt x="48146" y="52749"/>
                                  <a:pt x="52251" y="60960"/>
                                </a:cubicBezTo>
                                <a:cubicBezTo>
                                  <a:pt x="56932" y="70321"/>
                                  <a:pt x="64987" y="77724"/>
                                  <a:pt x="69668" y="87085"/>
                                </a:cubicBezTo>
                                <a:cubicBezTo>
                                  <a:pt x="73773" y="95296"/>
                                  <a:pt x="74272" y="105000"/>
                                  <a:pt x="78377" y="113211"/>
                                </a:cubicBezTo>
                                <a:cubicBezTo>
                                  <a:pt x="83058" y="122572"/>
                                  <a:pt x="91113" y="129976"/>
                                  <a:pt x="95794" y="139337"/>
                                </a:cubicBezTo>
                                <a:cubicBezTo>
                                  <a:pt x="131846" y="211442"/>
                                  <a:pt x="72010" y="116724"/>
                                  <a:pt x="121920" y="191588"/>
                                </a:cubicBezTo>
                                <a:lnTo>
                                  <a:pt x="148046" y="269965"/>
                                </a:lnTo>
                                <a:cubicBezTo>
                                  <a:pt x="155504" y="292340"/>
                                  <a:pt x="161091" y="306881"/>
                                  <a:pt x="165463" y="330925"/>
                                </a:cubicBezTo>
                                <a:cubicBezTo>
                                  <a:pt x="169135" y="351120"/>
                                  <a:pt x="170146" y="371757"/>
                                  <a:pt x="174171" y="391885"/>
                                </a:cubicBezTo>
                                <a:cubicBezTo>
                                  <a:pt x="175971" y="400887"/>
                                  <a:pt x="180816" y="409066"/>
                                  <a:pt x="182880" y="418011"/>
                                </a:cubicBezTo>
                                <a:cubicBezTo>
                                  <a:pt x="189537" y="446856"/>
                                  <a:pt x="200297" y="505097"/>
                                  <a:pt x="200297" y="505097"/>
                                </a:cubicBezTo>
                                <a:cubicBezTo>
                                  <a:pt x="209262" y="648531"/>
                                  <a:pt x="176102" y="677342"/>
                                  <a:pt x="217714" y="635725"/>
                                </a:cubicBezTo>
                              </a:path>
                            </a:pathLst>
                          </a:custGeom>
                          <a:noFill/>
                          <a:ln w="2857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0" name="TextBox 14"/>
                        <wps:cNvSpPr txBox="1"/>
                        <wps:spPr>
                          <a:xfrm>
                            <a:off x="2762096" y="1183831"/>
                            <a:ext cx="262890" cy="278130"/>
                          </a:xfrm>
                          <a:prstGeom prst="rect">
                            <a:avLst/>
                          </a:prstGeom>
                          <a:noFill/>
                        </wps:spPr>
                        <wps:txbx>
                          <w:txbxContent>
                            <w:p w:rsidR="00C55C9F" w:rsidRDefault="00C55C9F" w:rsidP="00C55C9F">
                              <w:pPr>
                                <w:pStyle w:val="NormalWeb"/>
                                <w:spacing w:before="0" w:beforeAutospacing="0" w:after="0" w:afterAutospacing="0"/>
                                <w:jc w:val="center"/>
                                <w:textAlignment w:val="baseline"/>
                              </w:pPr>
                              <w:r>
                                <w:rPr>
                                  <w:rFonts w:ascii="Symbol Tiger" w:hAnsi="Symbol Tiger" w:cstheme="minorBidi"/>
                                  <w:color w:val="000000" w:themeColor="text1"/>
                                  <w:kern w:val="24"/>
                                </w:rPr>
                                <w:t></w:t>
                              </w:r>
                            </w:p>
                          </w:txbxContent>
                        </wps:txbx>
                        <wps:bodyPr wrap="none" rtlCol="0">
                          <a:spAutoFit/>
                        </wps:bodyPr>
                      </wps:wsp>
                      <wps:wsp>
                        <wps:cNvPr id="11" name="TextBox 15"/>
                        <wps:cNvSpPr txBox="1"/>
                        <wps:spPr>
                          <a:xfrm>
                            <a:off x="2762155" y="749653"/>
                            <a:ext cx="2239645" cy="266700"/>
                          </a:xfrm>
                          <a:prstGeom prst="rect">
                            <a:avLst/>
                          </a:prstGeom>
                          <a:noFill/>
                        </wps:spPr>
                        <wps:txbx>
                          <w:txbxContent>
                            <w:p w:rsidR="00C55C9F" w:rsidRDefault="00C55C9F" w:rsidP="00C55C9F">
                              <w:pPr>
                                <w:pStyle w:val="NormalWeb"/>
                                <w:spacing w:before="0" w:beforeAutospacing="0" w:after="0" w:afterAutospacing="0"/>
                                <w:jc w:val="center"/>
                                <w:textAlignment w:val="baseline"/>
                              </w:pPr>
                              <w:r>
                                <w:rPr>
                                  <w:rFonts w:cstheme="minorBidi"/>
                                  <w:color w:val="000000" w:themeColor="text1"/>
                                  <w:kern w:val="24"/>
                                </w:rPr>
                                <w:t>Direction of applied uniaxial load</w:t>
                              </w:r>
                            </w:p>
                          </w:txbxContent>
                        </wps:txbx>
                        <wps:bodyPr wrap="none" rtlCol="0">
                          <a:spAutoFit/>
                        </wps:bodyPr>
                      </wps:wsp>
                      <wps:wsp>
                        <wps:cNvPr id="12" name="TextBox 16"/>
                        <wps:cNvSpPr txBox="1"/>
                        <wps:spPr>
                          <a:xfrm>
                            <a:off x="2439117" y="2145557"/>
                            <a:ext cx="3285490" cy="792480"/>
                          </a:xfrm>
                          <a:prstGeom prst="rect">
                            <a:avLst/>
                          </a:prstGeom>
                          <a:noFill/>
                        </wps:spPr>
                        <wps:txbx>
                          <w:txbxContent>
                            <w:p w:rsidR="00C55C9F" w:rsidRDefault="00C55C9F" w:rsidP="00C55C9F">
                              <w:pPr>
                                <w:pStyle w:val="NormalWeb"/>
                                <w:spacing w:before="0" w:beforeAutospacing="0" w:after="0" w:afterAutospacing="0"/>
                                <w:textAlignment w:val="baseline"/>
                              </w:pPr>
                              <w:r>
                                <w:rPr>
                                  <w:rFonts w:cstheme="minorBidi"/>
                                  <w:b/>
                                  <w:bCs/>
                                  <w:color w:val="000000" w:themeColor="text1"/>
                                  <w:kern w:val="24"/>
                                </w:rPr>
                                <w:t>Continuum damage model</w:t>
                              </w:r>
                            </w:p>
                            <w:p w:rsidR="00C55C9F" w:rsidRDefault="00C55C9F" w:rsidP="00C55C9F">
                              <w:pPr>
                                <w:pStyle w:val="NormalWeb"/>
                                <w:spacing w:before="0" w:beforeAutospacing="0" w:after="0" w:afterAutospacing="0"/>
                                <w:textAlignment w:val="baseline"/>
                              </w:pPr>
                              <w:r>
                                <w:rPr>
                                  <w:rFonts w:cstheme="minorBidi"/>
                                  <w:color w:val="000000" w:themeColor="text1"/>
                                  <w:kern w:val="24"/>
                                </w:rPr>
                                <w:t xml:space="preserve">      Reduce moduli when strength exceeded</w:t>
                              </w:r>
                            </w:p>
                            <w:p w:rsidR="00C55C9F" w:rsidRDefault="00C55C9F" w:rsidP="00C55C9F">
                              <w:pPr>
                                <w:pStyle w:val="NormalWeb"/>
                                <w:spacing w:before="0" w:beforeAutospacing="0" w:after="0" w:afterAutospacing="0"/>
                                <w:textAlignment w:val="baseline"/>
                              </w:pPr>
                              <w:r>
                                <w:rPr>
                                  <w:rFonts w:cstheme="minorBidi"/>
                                  <w:b/>
                                  <w:bCs/>
                                  <w:color w:val="000000" w:themeColor="text1"/>
                                  <w:kern w:val="24"/>
                                </w:rPr>
                                <w:t>Cohesive zone model</w:t>
                              </w:r>
                            </w:p>
                            <w:p w:rsidR="00C55C9F" w:rsidRDefault="00C55C9F" w:rsidP="00C55C9F">
                              <w:pPr>
                                <w:pStyle w:val="NormalWeb"/>
                                <w:spacing w:before="0" w:beforeAutospacing="0" w:after="0" w:afterAutospacing="0"/>
                                <w:textAlignment w:val="baseline"/>
                              </w:pPr>
                              <w:r>
                                <w:rPr>
                                  <w:rFonts w:cstheme="minorBidi"/>
                                  <w:color w:val="000000" w:themeColor="text1"/>
                                  <w:kern w:val="24"/>
                                </w:rPr>
                                <w:t xml:space="preserve">     Progressive opening per traction-separation law</w:t>
                              </w:r>
                            </w:p>
                          </w:txbxContent>
                        </wps:txbx>
                        <wps:bodyPr wrap="none" rtlCol="0">
                          <a:spAutoFit/>
                        </wps:bodyPr>
                      </wps:wsp>
                      <wps:wsp>
                        <wps:cNvPr id="17" name="TextBox 16"/>
                        <wps:cNvSpPr txBox="1"/>
                        <wps:spPr>
                          <a:xfrm>
                            <a:off x="18" y="2758440"/>
                            <a:ext cx="1588770" cy="266700"/>
                          </a:xfrm>
                          <a:prstGeom prst="rect">
                            <a:avLst/>
                          </a:prstGeom>
                          <a:noFill/>
                        </wps:spPr>
                        <wps:txbx>
                          <w:txbxContent>
                            <w:p w:rsidR="00C55C9F" w:rsidRPr="00C55C9F" w:rsidRDefault="00C55C9F" w:rsidP="00C55C9F">
                              <w:pPr>
                                <w:pStyle w:val="NormalWeb"/>
                                <w:spacing w:before="0" w:beforeAutospacing="0" w:after="0" w:afterAutospacing="0"/>
                                <w:textAlignment w:val="baseline"/>
                              </w:pPr>
                              <w:r w:rsidRPr="00C55C9F">
                                <w:rPr>
                                  <w:rFonts w:eastAsia="MS Mincho"/>
                                  <w:bCs/>
                                  <w:color w:val="000000"/>
                                  <w:kern w:val="24"/>
                                </w:rPr>
                                <w:t>Figure 1 Configuration</w:t>
                              </w:r>
                            </w:p>
                          </w:txbxContent>
                        </wps:txbx>
                        <wps:bodyPr wrap="none" rtlCol="0">
                          <a:spAutoFit/>
                        </wps:bodyPr>
                      </wps:wsp>
                    </wpc:wpc>
                  </a:graphicData>
                </a:graphic>
              </wp:inline>
            </w:drawing>
          </mc:Choice>
          <mc:Fallback>
            <w:pict>
              <v:group id="Canvas 3" o:spid="_x0000_s1026" editas="canvas" style="width:494.05pt;height:252pt;mso-position-horizontal-relative:char;mso-position-vertical-relative:line" coordsize="6274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44;height:3200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 o:spid="_x0000_s1028" type="#_x0000_t32" style="position:absolute;top:17320;width:9337;height:35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" filled="t" fillcolor="#4f81bd [3204]" strokecolor="black [3213]" strokeweight="4.5pt">
                  <v:stroke endarrow="block"/>
                </v:shape>
                <v:shape id="Straight Arrow Connector 5" o:spid="_x0000_s1029" type="#_x0000_t32" style="position:absolute;left:14279;top:15259;width:18367;height: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" filled="t" fillcolor="#4f81bd [3204]" strokecolor="black [3213]" strokeweight="4.5pt">
                  <v:stroke endarrow="block"/>
                </v:shape>
                <v:shape id="Straight Arrow Connector 6" o:spid="_x0000_s1030" type="#_x0000_t32" style="position:absolute;left:14279;top:9663;width:16483;height:58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" filled="t" fillcolor="#4f81bd [3204]" strokecolor="black [3213]" strokeweight="4.5pt">
                  <v:stroke endarrow="block"/>
                </v:shape>
                <v:shape id="Picture 7" o:spid="_x0000_s1031" type="#_x0000_t75" style="position:absolute;left:2847;top:4272;width:22600;height:22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">
                  <v:imagedata r:id="rId9" o:title="" croptop="4622f" cropbottom="5025f" cropleft="2215f" cropright="2237f"/>
                </v:shape>
                <v:shapetype id="_x0000_t202" coordsize="21600,21600" o:spt="202" path="m,l,21600r21600,l21600,xe">
                  <v:stroke joinstyle="miter"/>
                  <v:path gradientshapeok="t" o:connecttype="rect"/>
                </v:shapetype>
                <v:shape id="TextBox 6" o:spid="_x0000_s1032" type="#_x0000_t202" style="position:absolute;top:341;width:41262;height:4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C55C9F" w:rsidRDefault="00C55C9F" w:rsidP="00C55C9F">
                        <w:pPr>
                          <w:pStyle w:val="ListParagraph"/>
                          <w:numPr>
                            <w:ilvl w:val="0"/>
                            <w:numId w:val="14"/>
                          </w:numPr>
                          <w:spacing w:after="0" w:line="240" w:lineRule="auto"/>
                          <w:textAlignment w:val="baseline"/>
                          <w:rPr>
                            <w:rFonts w:eastAsia="Times New Roman"/>
                          </w:rPr>
                        </w:pPr>
                        <w:r>
                          <w:rPr>
                            <w:color w:val="000000" w:themeColor="text1"/>
                            <w:kern w:val="24"/>
                          </w:rPr>
                          <w:t>Highly refined mesh</w:t>
                        </w:r>
                      </w:p>
                      <w:p w:rsidR="00C55C9F" w:rsidRDefault="00C55C9F" w:rsidP="00C55C9F">
                        <w:pPr>
                          <w:pStyle w:val="ListParagraph"/>
                          <w:numPr>
                            <w:ilvl w:val="0"/>
                            <w:numId w:val="14"/>
                          </w:numPr>
                          <w:spacing w:after="0" w:line="240" w:lineRule="auto"/>
                          <w:textAlignment w:val="baseline"/>
                          <w:rPr>
                            <w:rFonts w:eastAsia="Times New Roman"/>
                          </w:rPr>
                        </w:pPr>
                        <w:r>
                          <w:rPr>
                            <w:color w:val="000000" w:themeColor="text1"/>
                            <w:kern w:val="24"/>
                          </w:rPr>
                          <w:t xml:space="preserve">Periodic boundary conditions imposed to create infinite array </w:t>
                        </w:r>
                      </w:p>
                    </w:txbxContent>
                  </v:textbox>
                </v:shape>
                <v:shape id="Freeform 9" o:spid="_x0000_s1033" style="position:absolute;left:26950;top:11220;width:1342;height:4027;visibility:visible;mso-wrap-style:square;v-text-anchor:top" coordsize="217714,65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" path="m,c14514,11611,31447,20721,43543,34834v5974,6970,4603,17915,8708,26126c56932,70321,64987,77724,69668,87085v4105,8211,4604,17915,8709,26126c83058,122572,91113,129976,95794,139337v36052,72105,-23784,-22613,26126,52251l148046,269965v7458,22375,13045,36916,17417,60960c169135,351120,170146,371757,174171,391885v1800,9002,6645,17181,8709,26126c189537,446856,200297,505097,200297,505097v8965,143434,-24195,172245,17417,130628e" filled="f" strokecolor="black [3213]" strokeweight="2.25pt">
                  <v:path arrowok="t" o:connecttype="custom" o:connectlocs="0,0;26846,21476;32214,37584;42953,53691;48322,69798;59060,85906;75168,118120;91275,166442;102014,204026;107382,241610;112752,257717;123490,311409;134228,391945" o:connectangles="0,0,0,0,0,0,0,0,0,0,0,0,0"/>
                </v:shape>
                <v:shape id="TextBox 14" o:spid="_x0000_s1034" type="#_x0000_t202" style="position:absolute;left:27620;top:11838;width:262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C55C9F" w:rsidRDefault="00C55C9F" w:rsidP="00C55C9F">
                        <w:pPr>
                          <w:pStyle w:val="NormalWeb"/>
                          <w:spacing w:before="0" w:beforeAutospacing="0" w:after="0" w:afterAutospacing="0"/>
                          <w:jc w:val="center"/>
                          <w:textAlignment w:val="baseline"/>
                        </w:pPr>
                        <w:r>
                          <w:rPr>
                            <w:rFonts w:ascii="Symbol Tiger" w:hAnsi="Symbol Tiger" w:cstheme="minorBidi"/>
                            <w:color w:val="000000" w:themeColor="text1"/>
                            <w:kern w:val="24"/>
                          </w:rPr>
                          <w:t></w:t>
                        </w:r>
                      </w:p>
                    </w:txbxContent>
                  </v:textbox>
                </v:shape>
                <v:shape id="TextBox 15" o:spid="_x0000_s1035" type="#_x0000_t202" style="position:absolute;left:27621;top:7496;width:2239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C55C9F" w:rsidRDefault="00C55C9F" w:rsidP="00C55C9F">
                        <w:pPr>
                          <w:pStyle w:val="NormalWeb"/>
                          <w:spacing w:before="0" w:beforeAutospacing="0" w:after="0" w:afterAutospacing="0"/>
                          <w:jc w:val="center"/>
                          <w:textAlignment w:val="baseline"/>
                        </w:pPr>
                        <w:r>
                          <w:rPr>
                            <w:rFonts w:cstheme="minorBidi"/>
                            <w:color w:val="000000" w:themeColor="text1"/>
                            <w:kern w:val="24"/>
                          </w:rPr>
                          <w:t>Direction of applied uniaxial load</w:t>
                        </w:r>
                      </w:p>
                    </w:txbxContent>
                  </v:textbox>
                </v:shape>
                <v:shape id="TextBox 16" o:spid="_x0000_s1036" type="#_x0000_t202" style="position:absolute;left:24391;top:21455;width:32855;height:79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C55C9F" w:rsidRDefault="00C55C9F" w:rsidP="00C55C9F">
                        <w:pPr>
                          <w:pStyle w:val="NormalWeb"/>
                          <w:spacing w:before="0" w:beforeAutospacing="0" w:after="0" w:afterAutospacing="0"/>
                          <w:textAlignment w:val="baseline"/>
                        </w:pPr>
                        <w:r>
                          <w:rPr>
                            <w:rFonts w:cstheme="minorBidi"/>
                            <w:b/>
                            <w:bCs/>
                            <w:color w:val="000000" w:themeColor="text1"/>
                            <w:kern w:val="24"/>
                          </w:rPr>
                          <w:t>Continuum damage model</w:t>
                        </w:r>
                      </w:p>
                      <w:p w:rsidR="00C55C9F" w:rsidRDefault="00C55C9F" w:rsidP="00C55C9F">
                        <w:pPr>
                          <w:pStyle w:val="NormalWeb"/>
                          <w:spacing w:before="0" w:beforeAutospacing="0" w:after="0" w:afterAutospacing="0"/>
                          <w:textAlignment w:val="baseline"/>
                        </w:pPr>
                        <w:r>
                          <w:rPr>
                            <w:rFonts w:cstheme="minorBidi"/>
                            <w:color w:val="000000" w:themeColor="text1"/>
                            <w:kern w:val="24"/>
                          </w:rPr>
                          <w:t xml:space="preserve">      Reduce moduli when strength exceeded</w:t>
                        </w:r>
                      </w:p>
                      <w:p w:rsidR="00C55C9F" w:rsidRDefault="00C55C9F" w:rsidP="00C55C9F">
                        <w:pPr>
                          <w:pStyle w:val="NormalWeb"/>
                          <w:spacing w:before="0" w:beforeAutospacing="0" w:after="0" w:afterAutospacing="0"/>
                          <w:textAlignment w:val="baseline"/>
                        </w:pPr>
                        <w:r>
                          <w:rPr>
                            <w:rFonts w:cstheme="minorBidi"/>
                            <w:b/>
                            <w:bCs/>
                            <w:color w:val="000000" w:themeColor="text1"/>
                            <w:kern w:val="24"/>
                          </w:rPr>
                          <w:t>Cohesive zone model</w:t>
                        </w:r>
                      </w:p>
                      <w:p w:rsidR="00C55C9F" w:rsidRDefault="00C55C9F" w:rsidP="00C55C9F">
                        <w:pPr>
                          <w:pStyle w:val="NormalWeb"/>
                          <w:spacing w:before="0" w:beforeAutospacing="0" w:after="0" w:afterAutospacing="0"/>
                          <w:textAlignment w:val="baseline"/>
                        </w:pPr>
                        <w:r>
                          <w:rPr>
                            <w:rFonts w:cstheme="minorBidi"/>
                            <w:color w:val="000000" w:themeColor="text1"/>
                            <w:kern w:val="24"/>
                          </w:rPr>
                          <w:t xml:space="preserve">     Progressive opening per traction-separation law</w:t>
                        </w:r>
                      </w:p>
                    </w:txbxContent>
                  </v:textbox>
                </v:shape>
                <v:shape id="TextBox 16" o:spid="_x0000_s1037" type="#_x0000_t202" style="position:absolute;top:27584;width:1588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C55C9F" w:rsidRPr="00C55C9F" w:rsidRDefault="00C55C9F" w:rsidP="00C55C9F">
                        <w:pPr>
                          <w:pStyle w:val="NormalWeb"/>
                          <w:spacing w:before="0" w:beforeAutospacing="0" w:after="0" w:afterAutospacing="0"/>
                          <w:textAlignment w:val="baseline"/>
                        </w:pPr>
                        <w:r w:rsidRPr="00C55C9F">
                          <w:rPr>
                            <w:rFonts w:eastAsia="MS Mincho"/>
                            <w:bCs/>
                            <w:color w:val="000000"/>
                            <w:kern w:val="24"/>
                          </w:rPr>
                          <w:t>Figure 1 Configuration</w:t>
                        </w:r>
                      </w:p>
                    </w:txbxContent>
                  </v:textbox>
                </v:shape>
                <w10:anchorlock/>
              </v:group>
            </w:pict>
          </mc:Fallback>
        </mc:AlternateContent>
      </w:r>
      <w:del w:id="22" w:author="Collin Blake" w:date="2016-07-12T17:59:00Z">
        <w:r w:rsidR="00422632" w:rsidDel="000203E9">
          <w:delText xml:space="preserve"> </w:delText>
        </w:r>
        <w:r w:rsidRPr="00EC4A65" w:rsidDel="000203E9">
          <w:rPr>
            <w:strike/>
            <w:rPrChange w:id="23" w:author="Collin Blake" w:date="2016-07-07T19:06:00Z">
              <w:rPr/>
            </w:rPrChange>
          </w:rPr>
          <w:delText>As the direction of loading was varied, the predicted strength varied. Figure 2 shows the</w:delText>
        </w:r>
        <w:r w:rsidR="00DB11BA" w:rsidRPr="00EC4A65" w:rsidDel="000203E9">
          <w:rPr>
            <w:strike/>
            <w:rPrChange w:id="24" w:author="Collin Blake" w:date="2016-07-07T19:06:00Z">
              <w:rPr/>
            </w:rPrChange>
          </w:rPr>
          <w:delText xml:space="preserve"> va</w:delText>
        </w:r>
        <w:r w:rsidRPr="00EC4A65" w:rsidDel="000203E9">
          <w:rPr>
            <w:strike/>
            <w:rPrChange w:id="25" w:author="Collin Blake" w:date="2016-07-07T19:06:00Z">
              <w:rPr/>
            </w:rPrChange>
          </w:rPr>
          <w:delText>riation of the strengths.</w:delText>
        </w:r>
      </w:del>
    </w:p>
    <w:p w:rsidR="00EC4A65" w:rsidRDefault="00EC4A65" w:rsidP="00422632">
      <w:pPr>
        <w:pStyle w:val="ListParagraph"/>
        <w:spacing w:after="160" w:line="259" w:lineRule="auto"/>
        <w:ind w:left="1440"/>
        <w:rPr>
          <w:ins w:id="26" w:author="Collin Blake" w:date="2016-07-12T23:50:00Z"/>
        </w:rPr>
      </w:pPr>
      <w:ins w:id="27" w:author="Collin Blake" w:date="2016-07-07T19:06:00Z">
        <w:r w:rsidRPr="000203E9">
          <w:rPr>
            <w:rPrChange w:id="28" w:author="Collin Blake" w:date="2016-07-12T17:59:00Z">
              <w:rPr>
                <w:color w:val="FF0000"/>
              </w:rPr>
            </w:rPrChange>
          </w:rPr>
          <w:t xml:space="preserve">As </w:t>
        </w:r>
      </w:ins>
      <w:ins w:id="29" w:author="Collin Blake" w:date="2016-07-07T19:07:00Z">
        <w:r w:rsidR="00FE52E2">
          <w:rPr>
            <w:rPrChange w:id="30" w:author="Collin Blake" w:date="2016-07-12T17:59:00Z">
              <w:rPr/>
            </w:rPrChange>
          </w:rPr>
          <w:t xml:space="preserve">both the normal and transverse strength of </w:t>
        </w:r>
      </w:ins>
      <w:ins w:id="31" w:author="Collin Blake" w:date="2016-07-12T23:37:00Z">
        <w:r w:rsidR="00FE52E2">
          <w:t>the</w:t>
        </w:r>
      </w:ins>
      <w:ins w:id="32" w:author="Collin Blake" w:date="2016-07-07T19:07:00Z">
        <w:r w:rsidR="00FE52E2">
          <w:rPr>
            <w:rPrChange w:id="33" w:author="Collin Blake" w:date="2016-07-12T17:59:00Z">
              <w:rPr/>
            </w:rPrChange>
          </w:rPr>
          <w:t xml:space="preserve"> </w:t>
        </w:r>
      </w:ins>
      <w:ins w:id="34" w:author="Collin Blake" w:date="2016-07-12T23:37:00Z">
        <w:r w:rsidR="00FE52E2">
          <w:t>cohesive zones</w:t>
        </w:r>
      </w:ins>
      <w:ins w:id="35" w:author="Collin Blake" w:date="2016-07-07T19:07:00Z">
        <w:r w:rsidR="00FE52E2">
          <w:rPr>
            <w:rPrChange w:id="36" w:author="Collin Blake" w:date="2016-07-12T17:59:00Z">
              <w:rPr/>
            </w:rPrChange>
          </w:rPr>
          <w:t xml:space="preserve"> were</w:t>
        </w:r>
        <w:r w:rsidR="005B7068" w:rsidRPr="000203E9">
          <w:rPr>
            <w:rPrChange w:id="37" w:author="Collin Blake" w:date="2016-07-12T17:59:00Z">
              <w:rPr>
                <w:color w:val="FF0000"/>
              </w:rPr>
            </w:rPrChange>
          </w:rPr>
          <w:t xml:space="preserve"> adjusted by a percent reduction, the</w:t>
        </w:r>
        <w:r w:rsidR="00FE52E2">
          <w:rPr>
            <w:rPrChange w:id="38" w:author="Collin Blake" w:date="2016-07-12T17:59:00Z">
              <w:rPr/>
            </w:rPrChange>
          </w:rPr>
          <w:t xml:space="preserve"> error between the continuum damage model strength and the cohesive zone model strength </w:t>
        </w:r>
        <w:r w:rsidR="005B7068" w:rsidRPr="000203E9">
          <w:rPr>
            <w:rPrChange w:id="39" w:author="Collin Blake" w:date="2016-07-12T17:59:00Z">
              <w:rPr>
                <w:color w:val="FF0000"/>
              </w:rPr>
            </w:rPrChange>
          </w:rPr>
          <w:t>also reduced. Figure 2 shows the relative error per each reduction.</w:t>
        </w:r>
      </w:ins>
    </w:p>
    <w:p w:rsidR="004302C2" w:rsidRPr="000203E9" w:rsidRDefault="004302C2" w:rsidP="00422632">
      <w:pPr>
        <w:pStyle w:val="ListParagraph"/>
        <w:spacing w:after="160" w:line="259" w:lineRule="auto"/>
        <w:ind w:left="1440"/>
        <w:rPr>
          <w:ins w:id="40" w:author="Collin Blake" w:date="2016-07-07T19:09:00Z"/>
          <w:rPrChange w:id="41" w:author="Collin Blake" w:date="2016-07-12T17:59:00Z">
            <w:rPr>
              <w:ins w:id="42" w:author="Collin Blake" w:date="2016-07-07T19:09:00Z"/>
              <w:color w:val="FF0000"/>
            </w:rPr>
          </w:rPrChange>
        </w:rPr>
      </w:pPr>
    </w:p>
    <w:p w:rsidR="005B7068" w:rsidRDefault="00FE52E2">
      <w:pPr>
        <w:pStyle w:val="ListParagraph"/>
        <w:keepNext/>
        <w:spacing w:after="160" w:line="259" w:lineRule="auto"/>
        <w:ind w:left="1440"/>
        <w:jc w:val="center"/>
        <w:rPr>
          <w:ins w:id="43" w:author="Collin Blake" w:date="2016-07-07T19:09:00Z"/>
        </w:rPr>
        <w:pPrChange w:id="44" w:author="Collin Blake" w:date="2016-07-07T19:09:00Z">
          <w:pPr>
            <w:pStyle w:val="ListParagraph"/>
            <w:spacing w:after="160" w:line="259" w:lineRule="auto"/>
            <w:ind w:left="1440"/>
            <w:jc w:val="center"/>
          </w:pPr>
        </w:pPrChange>
      </w:pPr>
      <w:ins w:id="45" w:author="Collin Blake" w:date="2016-07-12T23:34:00Z">
        <w:r>
          <w:rPr>
            <w:noProof/>
          </w:rPr>
          <w:drawing>
            <wp:inline distT="0" distB="0" distL="0" distR="0" wp14:anchorId="023B9443" wp14:editId="7AA20AF1">
              <wp:extent cx="3829050" cy="22383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5B7068" w:rsidRPr="005B7068" w:rsidRDefault="005B7068">
      <w:pPr>
        <w:pStyle w:val="Caption"/>
        <w:ind w:left="720" w:firstLine="720"/>
        <w:jc w:val="center"/>
        <w:rPr>
          <w:noProof/>
          <w:sz w:val="20"/>
          <w:rPrChange w:id="46" w:author="Collin Blake" w:date="2016-07-07T19:10:00Z">
            <w:rPr>
              <w:noProof/>
            </w:rPr>
          </w:rPrChange>
        </w:rPr>
        <w:pPrChange w:id="47" w:author="Collin Blake" w:date="2016-07-07T19:10:00Z">
          <w:pPr>
            <w:pStyle w:val="ListParagraph"/>
            <w:spacing w:after="160" w:line="259" w:lineRule="auto"/>
            <w:ind w:left="1440"/>
          </w:pPr>
        </w:pPrChange>
      </w:pPr>
      <w:ins w:id="48" w:author="Collin Blake" w:date="2016-07-07T19:09:00Z">
        <w:r w:rsidRPr="005B7068">
          <w:rPr>
            <w:i w:val="0"/>
            <w:color w:val="auto"/>
            <w:sz w:val="20"/>
            <w:rPrChange w:id="49" w:author="Collin Blake" w:date="2016-07-07T19:10:00Z">
              <w:rPr>
                <w:i/>
                <w:iCs/>
              </w:rPr>
            </w:rPrChange>
          </w:rPr>
          <w:t>Figur</w:t>
        </w:r>
        <w:r w:rsidR="00A42475">
          <w:rPr>
            <w:i w:val="0"/>
            <w:color w:val="auto"/>
            <w:sz w:val="20"/>
            <w:rPrChange w:id="50" w:author="Collin Blake" w:date="2016-07-07T19:10:00Z">
              <w:rPr>
                <w:iCs/>
                <w:sz w:val="20"/>
              </w:rPr>
            </w:rPrChange>
          </w:rPr>
          <w:t>e 2</w:t>
        </w:r>
        <w:r w:rsidRPr="005B7068">
          <w:rPr>
            <w:i w:val="0"/>
            <w:color w:val="auto"/>
            <w:sz w:val="20"/>
            <w:rPrChange w:id="51" w:author="Collin Blake" w:date="2016-07-07T19:10:00Z">
              <w:rPr>
                <w:i/>
                <w:iCs/>
              </w:rPr>
            </w:rPrChange>
          </w:rPr>
          <w:t>:</w:t>
        </w:r>
      </w:ins>
      <w:ins w:id="52" w:author="Collin Blake" w:date="2016-07-07T19:14:00Z">
        <w:r w:rsidR="00E9308F">
          <w:rPr>
            <w:i w:val="0"/>
            <w:color w:val="auto"/>
            <w:sz w:val="20"/>
          </w:rPr>
          <w:t xml:space="preserve"> </w:t>
        </w:r>
      </w:ins>
      <w:ins w:id="53" w:author="Collin Blake" w:date="2016-07-07T19:09:00Z">
        <w:r w:rsidRPr="005B7068">
          <w:rPr>
            <w:i w:val="0"/>
            <w:color w:val="auto"/>
            <w:sz w:val="20"/>
            <w:rPrChange w:id="54" w:author="Collin Blake" w:date="2016-07-07T19:10:00Z">
              <w:rPr>
                <w:i/>
                <w:iCs/>
              </w:rPr>
            </w:rPrChange>
          </w:rPr>
          <w:t>Percent error as a function of percent reduction</w:t>
        </w:r>
      </w:ins>
    </w:p>
    <w:p w:rsidR="00DB11BA" w:rsidRPr="000203E9" w:rsidDel="000203E9" w:rsidRDefault="00DB11BA" w:rsidP="00422632">
      <w:pPr>
        <w:pStyle w:val="ListParagraph"/>
        <w:spacing w:after="160" w:line="259" w:lineRule="auto"/>
        <w:ind w:left="1440"/>
        <w:rPr>
          <w:del w:id="55" w:author="Collin Blake" w:date="2016-07-12T17:59:00Z"/>
          <w:strike/>
          <w:rPrChange w:id="56" w:author="Collin Blake" w:date="2016-07-12T17:59:00Z">
            <w:rPr>
              <w:del w:id="57" w:author="Collin Blake" w:date="2016-07-12T17:59:00Z"/>
            </w:rPr>
          </w:rPrChange>
        </w:rPr>
      </w:pPr>
      <w:del w:id="58" w:author="Collin Blake" w:date="2016-07-12T17:59:00Z">
        <w:r w:rsidRPr="000203E9" w:rsidDel="000203E9">
          <w:rPr>
            <w:strike/>
            <w:noProof/>
            <w:rPrChange w:id="59" w:author="Collin Blake" w:date="2016-07-12T17:59:00Z">
              <w:rPr>
                <w:noProof/>
              </w:rPr>
            </w:rPrChange>
          </w:rPr>
          <w:lastRenderedPageBreak/>
          <w:drawing>
            <wp:inline distT="0" distB="0" distL="0" distR="0" wp14:anchorId="752F257B" wp14:editId="2CBDCBBB">
              <wp:extent cx="4272467" cy="25383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385" cy="2565655"/>
                      </a:xfrm>
                      <a:prstGeom prst="rect">
                        <a:avLst/>
                      </a:prstGeom>
                    </pic:spPr>
                  </pic:pic>
                </a:graphicData>
              </a:graphic>
            </wp:inline>
          </w:drawing>
        </w:r>
      </w:del>
    </w:p>
    <w:p w:rsidR="00DB11BA" w:rsidRPr="000203E9" w:rsidDel="000203E9" w:rsidRDefault="00DB11BA" w:rsidP="00422632">
      <w:pPr>
        <w:pStyle w:val="ListParagraph"/>
        <w:spacing w:after="160" w:line="259" w:lineRule="auto"/>
        <w:ind w:left="1440"/>
        <w:rPr>
          <w:del w:id="60" w:author="Collin Blake" w:date="2016-07-12T17:59:00Z"/>
          <w:strike/>
          <w:rPrChange w:id="61" w:author="Collin Blake" w:date="2016-07-12T17:59:00Z">
            <w:rPr>
              <w:del w:id="62" w:author="Collin Blake" w:date="2016-07-12T17:59:00Z"/>
            </w:rPr>
          </w:rPrChange>
        </w:rPr>
      </w:pPr>
      <w:del w:id="63" w:author="Collin Blake" w:date="2016-07-12T17:59:00Z">
        <w:r w:rsidRPr="000203E9" w:rsidDel="000203E9">
          <w:rPr>
            <w:strike/>
            <w:rPrChange w:id="64" w:author="Collin Blake" w:date="2016-07-12T17:59:00Z">
              <w:rPr/>
            </w:rPrChange>
          </w:rPr>
          <w:delText>Figure 2 Predicted variation of strength</w:delText>
        </w:r>
      </w:del>
    </w:p>
    <w:p w:rsidR="00DB11BA" w:rsidRPr="000203E9" w:rsidDel="000203E9" w:rsidRDefault="00DB11BA" w:rsidP="00422632">
      <w:pPr>
        <w:pStyle w:val="ListParagraph"/>
        <w:spacing w:after="160" w:line="259" w:lineRule="auto"/>
        <w:ind w:left="1440"/>
        <w:rPr>
          <w:del w:id="65" w:author="Collin Blake" w:date="2016-07-12T17:59:00Z"/>
          <w:rPrChange w:id="66" w:author="Collin Blake" w:date="2016-07-12T17:59:00Z">
            <w:rPr>
              <w:del w:id="67" w:author="Collin Blake" w:date="2016-07-12T17:59:00Z"/>
            </w:rPr>
          </w:rPrChange>
        </w:rPr>
      </w:pPr>
    </w:p>
    <w:p w:rsidR="00DB11BA" w:rsidRPr="000203E9" w:rsidDel="000203E9" w:rsidRDefault="00DB11BA" w:rsidP="00422632">
      <w:pPr>
        <w:pStyle w:val="ListParagraph"/>
        <w:spacing w:after="160" w:line="259" w:lineRule="auto"/>
        <w:ind w:left="1440"/>
        <w:rPr>
          <w:del w:id="68" w:author="Collin Blake" w:date="2016-07-12T17:59:00Z"/>
          <w:strike/>
          <w:rPrChange w:id="69" w:author="Collin Blake" w:date="2016-07-12T17:59:00Z">
            <w:rPr>
              <w:del w:id="70" w:author="Collin Blake" w:date="2016-07-12T17:59:00Z"/>
            </w:rPr>
          </w:rPrChange>
        </w:rPr>
      </w:pPr>
      <w:del w:id="71" w:author="Collin Blake" w:date="2016-07-12T17:59:00Z">
        <w:r w:rsidRPr="000203E9" w:rsidDel="000203E9">
          <w:rPr>
            <w:strike/>
            <w:rPrChange w:id="72" w:author="Collin Blake" w:date="2016-07-12T17:59:00Z">
              <w:rPr/>
            </w:rPrChange>
          </w:rPr>
          <w:delText>Although the predicted strengths are well off, the sensitivity to orientation is predicted quite well. This is shown clearly in Figure 3, in which the strengths are normalized by the value at an angle of zero.</w:delText>
        </w:r>
      </w:del>
    </w:p>
    <w:p w:rsidR="00DB11BA" w:rsidRDefault="005B7068" w:rsidP="00422632">
      <w:pPr>
        <w:pStyle w:val="ListParagraph"/>
        <w:spacing w:after="160" w:line="259" w:lineRule="auto"/>
        <w:ind w:left="1440"/>
        <w:rPr>
          <w:ins w:id="73" w:author="Collin Blake" w:date="2016-07-12T23:39:00Z"/>
        </w:rPr>
      </w:pPr>
      <w:ins w:id="74" w:author="Collin Blake" w:date="2016-07-07T19:11:00Z">
        <w:r w:rsidRPr="000203E9">
          <w:rPr>
            <w:rPrChange w:id="75" w:author="Collin Blake" w:date="2016-07-12T17:59:00Z">
              <w:rPr>
                <w:color w:val="FF0000"/>
              </w:rPr>
            </w:rPrChange>
          </w:rPr>
          <w:t xml:space="preserve">The relative strengths of each model can also be compared through this iterative process. Figure 3 shows the variation of strength for </w:t>
        </w:r>
      </w:ins>
      <w:ins w:id="76" w:author="Collin Blake" w:date="2016-07-07T19:12:00Z">
        <w:r w:rsidRPr="000203E9">
          <w:rPr>
            <w:rPrChange w:id="77" w:author="Collin Blake" w:date="2016-07-12T17:59:00Z">
              <w:rPr>
                <w:color w:val="FF0000"/>
              </w:rPr>
            </w:rPrChange>
          </w:rPr>
          <w:t>the cohesive zone model as it approaches the desired value from the continuum damage model.</w:t>
        </w:r>
      </w:ins>
    </w:p>
    <w:p w:rsidR="00131678" w:rsidRPr="000203E9" w:rsidRDefault="00131678" w:rsidP="00422632">
      <w:pPr>
        <w:pStyle w:val="ListParagraph"/>
        <w:spacing w:after="160" w:line="259" w:lineRule="auto"/>
        <w:ind w:left="1440"/>
        <w:rPr>
          <w:ins w:id="78" w:author="Collin Blake" w:date="2016-07-07T19:12:00Z"/>
          <w:rPrChange w:id="79" w:author="Collin Blake" w:date="2016-07-12T17:59:00Z">
            <w:rPr>
              <w:ins w:id="80" w:author="Collin Blake" w:date="2016-07-07T19:12:00Z"/>
              <w:color w:val="FF0000"/>
            </w:rPr>
          </w:rPrChange>
        </w:rPr>
      </w:pPr>
    </w:p>
    <w:p w:rsidR="00C4525E" w:rsidRDefault="00073C51">
      <w:pPr>
        <w:pStyle w:val="ListParagraph"/>
        <w:keepNext/>
        <w:spacing w:after="160" w:line="259" w:lineRule="auto"/>
        <w:ind w:left="1440"/>
        <w:jc w:val="center"/>
        <w:rPr>
          <w:ins w:id="81" w:author="Collin Blake" w:date="2016-07-07T19:16:00Z"/>
        </w:rPr>
        <w:pPrChange w:id="82" w:author="Collin Blake" w:date="2016-07-07T19:16:00Z">
          <w:pPr>
            <w:pStyle w:val="ListParagraph"/>
            <w:spacing w:after="160" w:line="259" w:lineRule="auto"/>
            <w:ind w:left="1440"/>
            <w:jc w:val="center"/>
          </w:pPr>
        </w:pPrChange>
      </w:pPr>
      <w:ins w:id="83" w:author="Collin Blake" w:date="2016-07-12T23:54:00Z">
        <w:r>
          <w:rPr>
            <w:noProof/>
          </w:rPr>
          <w:drawing>
            <wp:inline distT="0" distB="0" distL="0" distR="0" wp14:anchorId="3F5D0A20" wp14:editId="03BA0EE5">
              <wp:extent cx="4333875" cy="2476500"/>
              <wp:effectExtent l="0" t="0" r="952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5B7068" w:rsidRDefault="00C4525E">
      <w:pPr>
        <w:pStyle w:val="Caption"/>
        <w:ind w:left="720" w:firstLine="720"/>
        <w:jc w:val="center"/>
        <w:rPr>
          <w:ins w:id="84" w:author="Collin Blake" w:date="2016-07-12T23:35:00Z"/>
          <w:i w:val="0"/>
          <w:color w:val="auto"/>
          <w:sz w:val="20"/>
        </w:rPr>
        <w:pPrChange w:id="85" w:author="Collin Blake" w:date="2016-07-07T19:16:00Z">
          <w:pPr>
            <w:pStyle w:val="ListParagraph"/>
            <w:spacing w:after="160" w:line="259" w:lineRule="auto"/>
            <w:ind w:left="1440"/>
          </w:pPr>
        </w:pPrChange>
      </w:pPr>
      <w:ins w:id="86" w:author="Collin Blake" w:date="2016-07-07T19:16:00Z">
        <w:r w:rsidRPr="00C4525E">
          <w:rPr>
            <w:i w:val="0"/>
            <w:color w:val="auto"/>
            <w:sz w:val="20"/>
            <w:rPrChange w:id="87" w:author="Collin Blake" w:date="2016-07-07T19:16:00Z">
              <w:rPr>
                <w:i/>
                <w:iCs/>
              </w:rPr>
            </w:rPrChange>
          </w:rPr>
          <w:t>Figure</w:t>
        </w:r>
      </w:ins>
      <w:ins w:id="88" w:author="Collin Blake" w:date="2016-07-12T23:41:00Z">
        <w:r w:rsidR="00131678">
          <w:rPr>
            <w:i w:val="0"/>
            <w:color w:val="auto"/>
            <w:sz w:val="20"/>
          </w:rPr>
          <w:t xml:space="preserve"> </w:t>
        </w:r>
      </w:ins>
      <w:ins w:id="89" w:author="Collin Blake" w:date="2016-07-12T18:33:00Z">
        <w:r w:rsidR="00C85DFA">
          <w:rPr>
            <w:i w:val="0"/>
            <w:color w:val="auto"/>
            <w:sz w:val="20"/>
          </w:rPr>
          <w:t>3</w:t>
        </w:r>
      </w:ins>
      <w:ins w:id="90" w:author="Collin Blake" w:date="2016-07-07T19:16:00Z">
        <w:r w:rsidRPr="00C4525E">
          <w:rPr>
            <w:i w:val="0"/>
            <w:color w:val="auto"/>
            <w:sz w:val="20"/>
            <w:rPrChange w:id="91" w:author="Collin Blake" w:date="2016-07-07T19:16:00Z">
              <w:rPr>
                <w:i/>
                <w:iCs/>
              </w:rPr>
            </w:rPrChange>
          </w:rPr>
          <w:t>: Evolution of strength for the Cohesive zone model at 0 degrees</w:t>
        </w:r>
      </w:ins>
    </w:p>
    <w:p w:rsidR="004302C2" w:rsidRDefault="004302C2" w:rsidP="00FE52E2">
      <w:pPr>
        <w:ind w:left="1440"/>
        <w:rPr>
          <w:ins w:id="92" w:author="Collin Blake" w:date="2016-07-12T23:50:00Z"/>
        </w:rPr>
        <w:pPrChange w:id="93" w:author="Collin Blake" w:date="2016-07-12T23:35:00Z">
          <w:pPr>
            <w:pStyle w:val="ListParagraph"/>
            <w:spacing w:after="160" w:line="259" w:lineRule="auto"/>
            <w:ind w:left="1440"/>
          </w:pPr>
        </w:pPrChange>
      </w:pPr>
    </w:p>
    <w:p w:rsidR="00FE52E2" w:rsidDel="004302C2" w:rsidRDefault="00131678" w:rsidP="00FE52E2">
      <w:pPr>
        <w:pStyle w:val="ListParagraph"/>
        <w:spacing w:after="160" w:line="259" w:lineRule="auto"/>
        <w:ind w:left="1440"/>
        <w:rPr>
          <w:del w:id="94" w:author="Collin Blake" w:date="2016-07-12T23:35:00Z"/>
        </w:rPr>
        <w:pPrChange w:id="95" w:author="Collin Blake" w:date="2016-07-12T23:35:00Z">
          <w:pPr>
            <w:pStyle w:val="ListParagraph"/>
            <w:spacing w:after="160" w:line="259" w:lineRule="auto"/>
            <w:ind w:left="1440"/>
          </w:pPr>
        </w:pPrChange>
      </w:pPr>
      <w:ins w:id="96" w:author="Collin Blake" w:date="2016-07-12T23:40:00Z">
        <w:r>
          <w:t xml:space="preserve">A preliminary comparison of loading angle was also conducted with the adjusted cohesive zone strength parameters. </w:t>
        </w:r>
      </w:ins>
      <w:ins w:id="97" w:author="Collin Blake" w:date="2016-07-12T23:41:00Z">
        <w:r>
          <w:t>Figure 4 shows this comparison between the two models.</w:t>
        </w:r>
      </w:ins>
    </w:p>
    <w:p w:rsidR="004302C2" w:rsidRDefault="004302C2" w:rsidP="00FE52E2">
      <w:pPr>
        <w:ind w:left="1440"/>
        <w:rPr>
          <w:ins w:id="98" w:author="Collin Blake" w:date="2016-07-12T23:50:00Z"/>
        </w:rPr>
        <w:pPrChange w:id="99" w:author="Collin Blake" w:date="2016-07-12T23:35:00Z">
          <w:pPr>
            <w:pStyle w:val="ListParagraph"/>
            <w:spacing w:after="160" w:line="259" w:lineRule="auto"/>
            <w:ind w:left="1440"/>
          </w:pPr>
        </w:pPrChange>
      </w:pPr>
    </w:p>
    <w:p w:rsidR="00131678" w:rsidRPr="00131678" w:rsidRDefault="00131678" w:rsidP="00FE52E2">
      <w:pPr>
        <w:pStyle w:val="ListParagraph"/>
        <w:spacing w:after="160" w:line="259" w:lineRule="auto"/>
        <w:ind w:left="1440"/>
        <w:rPr>
          <w:ins w:id="100" w:author="Collin Blake" w:date="2016-07-12T23:42:00Z"/>
          <w:rPrChange w:id="101" w:author="Collin Blake" w:date="2016-07-12T23:40:00Z">
            <w:rPr>
              <w:ins w:id="102" w:author="Collin Blake" w:date="2016-07-12T23:42:00Z"/>
              <w:strike/>
            </w:rPr>
          </w:rPrChange>
        </w:rPr>
        <w:pPrChange w:id="103" w:author="Collin Blake" w:date="2016-07-12T23:35:00Z">
          <w:pPr>
            <w:pStyle w:val="ListParagraph"/>
            <w:spacing w:after="160" w:line="259" w:lineRule="auto"/>
            <w:ind w:left="1440"/>
          </w:pPr>
        </w:pPrChange>
      </w:pPr>
    </w:p>
    <w:p w:rsidR="00131678" w:rsidRDefault="00131678" w:rsidP="004302C2">
      <w:pPr>
        <w:keepNext/>
        <w:ind w:left="1440"/>
        <w:jc w:val="center"/>
        <w:rPr>
          <w:ins w:id="104" w:author="Collin Blake" w:date="2016-07-12T23:48:00Z"/>
        </w:rPr>
        <w:pPrChange w:id="105" w:author="Collin Blake" w:date="2016-07-12T23:51:00Z">
          <w:pPr>
            <w:ind w:left="1440"/>
          </w:pPr>
        </w:pPrChange>
      </w:pPr>
      <w:ins w:id="106" w:author="Collin Blake" w:date="2016-07-12T23:47:00Z">
        <w:r>
          <w:rPr>
            <w:noProof/>
          </w:rPr>
          <w:drawing>
            <wp:inline distT="0" distB="0" distL="0" distR="0" wp14:anchorId="6D61A98C" wp14:editId="56B25559">
              <wp:extent cx="4429125" cy="264795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rsidR="00FE52E2" w:rsidRPr="00131678" w:rsidRDefault="00131678" w:rsidP="00131678">
      <w:pPr>
        <w:pStyle w:val="Caption"/>
        <w:ind w:left="2880" w:firstLine="720"/>
        <w:rPr>
          <w:ins w:id="107" w:author="Collin Blake" w:date="2016-07-12T23:35:00Z"/>
          <w:i w:val="0"/>
          <w:strike/>
          <w:sz w:val="20"/>
          <w:rPrChange w:id="108" w:author="Collin Blake" w:date="2016-07-12T23:48:00Z">
            <w:rPr>
              <w:ins w:id="109" w:author="Collin Blake" w:date="2016-07-12T23:35:00Z"/>
              <w:strike/>
            </w:rPr>
          </w:rPrChange>
        </w:rPr>
        <w:pPrChange w:id="110" w:author="Collin Blake" w:date="2016-07-12T23:48:00Z">
          <w:pPr>
            <w:pStyle w:val="ListParagraph"/>
            <w:spacing w:after="160" w:line="259" w:lineRule="auto"/>
            <w:ind w:left="1440"/>
          </w:pPr>
        </w:pPrChange>
      </w:pPr>
      <w:ins w:id="111" w:author="Collin Blake" w:date="2016-07-12T23:48:00Z">
        <w:r w:rsidRPr="00131678">
          <w:rPr>
            <w:i w:val="0"/>
            <w:color w:val="auto"/>
            <w:sz w:val="20"/>
            <w:rPrChange w:id="112" w:author="Collin Blake" w:date="2016-07-12T23:48:00Z">
              <w:rPr/>
            </w:rPrChange>
          </w:rPr>
          <w:t>Figure</w:t>
        </w:r>
        <w:r>
          <w:rPr>
            <w:i w:val="0"/>
            <w:color w:val="auto"/>
            <w:sz w:val="20"/>
          </w:rPr>
          <w:t xml:space="preserve"> 4</w:t>
        </w:r>
        <w:r w:rsidRPr="00131678">
          <w:rPr>
            <w:i w:val="0"/>
            <w:color w:val="auto"/>
            <w:sz w:val="20"/>
            <w:rPrChange w:id="113" w:author="Collin Blake" w:date="2016-07-12T23:48:00Z">
              <w:rPr/>
            </w:rPrChange>
          </w:rPr>
          <w:t>: Model Strengths through angles of loading</w:t>
        </w:r>
      </w:ins>
    </w:p>
    <w:p w:rsidR="00DB11BA" w:rsidRPr="00073C51" w:rsidDel="000203E9" w:rsidRDefault="00DB11BA" w:rsidP="003F1A4B">
      <w:pPr>
        <w:rPr>
          <w:del w:id="114" w:author="Collin Blake" w:date="2016-07-12T17:59:00Z"/>
          <w:strike/>
          <w:rPrChange w:id="115" w:author="Collin Blake" w:date="2016-07-12T23:54:00Z">
            <w:rPr>
              <w:del w:id="116" w:author="Collin Blake" w:date="2016-07-12T17:59:00Z"/>
            </w:rPr>
          </w:rPrChange>
        </w:rPr>
        <w:pPrChange w:id="117" w:author="Collin Blake" w:date="2016-07-12T23:57:00Z">
          <w:pPr>
            <w:pStyle w:val="ListParagraph"/>
            <w:spacing w:after="160" w:line="259" w:lineRule="auto"/>
            <w:ind w:left="1440"/>
          </w:pPr>
        </w:pPrChange>
      </w:pPr>
      <w:bookmarkStart w:id="118" w:name="_GoBack"/>
      <w:bookmarkEnd w:id="118"/>
      <w:del w:id="119" w:author="Collin Blake" w:date="2016-07-12T17:59:00Z">
        <w:r w:rsidRPr="00A42475" w:rsidDel="000203E9">
          <w:rPr>
            <w:noProof/>
            <w:rPrChange w:id="120" w:author="Collin Blake" w:date="2016-07-07T19:13:00Z">
              <w:rPr>
                <w:noProof/>
              </w:rPr>
            </w:rPrChange>
          </w:rPr>
          <w:drawing>
            <wp:inline distT="0" distB="0" distL="0" distR="0" wp14:anchorId="1A208AAF" wp14:editId="6D7527B3">
              <wp:extent cx="4319065" cy="2289658"/>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046" cy="2320395"/>
                      </a:xfrm>
                      <a:prstGeom prst="rect">
                        <a:avLst/>
                      </a:prstGeom>
                    </pic:spPr>
                  </pic:pic>
                </a:graphicData>
              </a:graphic>
            </wp:inline>
          </w:drawing>
        </w:r>
      </w:del>
    </w:p>
    <w:p w:rsidR="00DB11BA" w:rsidRPr="00A42475" w:rsidDel="000203E9" w:rsidRDefault="00DB11BA" w:rsidP="003F1A4B">
      <w:pPr>
        <w:rPr>
          <w:del w:id="121" w:author="Collin Blake" w:date="2016-07-12T17:59:00Z"/>
          <w:rPrChange w:id="122" w:author="Collin Blake" w:date="2016-07-07T19:13:00Z">
            <w:rPr>
              <w:del w:id="123" w:author="Collin Blake" w:date="2016-07-12T17:59:00Z"/>
            </w:rPr>
          </w:rPrChange>
        </w:rPr>
        <w:pPrChange w:id="124" w:author="Collin Blake" w:date="2016-07-12T23:57:00Z">
          <w:pPr>
            <w:pStyle w:val="ListParagraph"/>
            <w:spacing w:after="160" w:line="259" w:lineRule="auto"/>
            <w:ind w:left="1440"/>
          </w:pPr>
        </w:pPrChange>
      </w:pPr>
      <w:del w:id="125" w:author="Collin Blake" w:date="2016-07-12T17:59:00Z">
        <w:r w:rsidRPr="00A42475" w:rsidDel="000203E9">
          <w:rPr>
            <w:rPrChange w:id="126" w:author="Collin Blake" w:date="2016-07-07T19:13:00Z">
              <w:rPr/>
            </w:rPrChange>
          </w:rPr>
          <w:delText>Figure 3 Normalized predicted strengths</w:delText>
        </w:r>
      </w:del>
    </w:p>
    <w:p w:rsidR="00A42475" w:rsidDel="000203E9" w:rsidRDefault="00A42475" w:rsidP="003F1A4B">
      <w:pPr>
        <w:rPr>
          <w:del w:id="127" w:author="Collin Blake" w:date="2016-07-12T17:59:00Z"/>
        </w:rPr>
        <w:pPrChange w:id="128" w:author="Collin Blake" w:date="2016-07-12T23:57:00Z">
          <w:pPr>
            <w:pStyle w:val="ListParagraph"/>
            <w:spacing w:after="160" w:line="259" w:lineRule="auto"/>
            <w:ind w:left="1440"/>
          </w:pPr>
        </w:pPrChange>
      </w:pPr>
    </w:p>
    <w:p w:rsidR="00DB11BA" w:rsidRPr="00F74A37" w:rsidDel="000203E9" w:rsidRDefault="00DB11BA" w:rsidP="003F1A4B">
      <w:pPr>
        <w:rPr>
          <w:del w:id="129" w:author="Collin Blake" w:date="2016-07-12T17:59:00Z"/>
          <w:rPrChange w:id="130" w:author="Collin Blake" w:date="2016-07-07T19:28:00Z">
            <w:rPr>
              <w:del w:id="131" w:author="Collin Blake" w:date="2016-07-12T17:59:00Z"/>
            </w:rPr>
          </w:rPrChange>
        </w:rPr>
        <w:pPrChange w:id="132" w:author="Collin Blake" w:date="2016-07-12T23:57:00Z">
          <w:pPr>
            <w:pStyle w:val="ListParagraph"/>
            <w:spacing w:after="160" w:line="259" w:lineRule="auto"/>
            <w:ind w:left="1440"/>
          </w:pPr>
        </w:pPrChange>
      </w:pPr>
      <w:del w:id="133" w:author="Collin Blake" w:date="2016-07-12T17:59:00Z">
        <w:r w:rsidRPr="00F74A37" w:rsidDel="000203E9">
          <w:rPr>
            <w:rPrChange w:id="134" w:author="Collin Blake" w:date="2016-07-07T19:28:00Z">
              <w:rPr/>
            </w:rPrChange>
          </w:rPr>
          <w:delText>It is surprising that the effect of orientation of the loading is predicted so well when one considers the differences in the predicted damage patterns, which are shown in Figure 4.</w:delText>
        </w:r>
      </w:del>
    </w:p>
    <w:p w:rsidR="00DB11BA" w:rsidRPr="00F74A37" w:rsidDel="000203E9" w:rsidRDefault="00DB11BA" w:rsidP="003F1A4B">
      <w:pPr>
        <w:rPr>
          <w:del w:id="135" w:author="Collin Blake" w:date="2016-07-12T17:59:00Z"/>
          <w:rPrChange w:id="136" w:author="Collin Blake" w:date="2016-07-07T19:28:00Z">
            <w:rPr>
              <w:del w:id="137" w:author="Collin Blake" w:date="2016-07-12T17:59:00Z"/>
            </w:rPr>
          </w:rPrChange>
        </w:rPr>
        <w:pPrChange w:id="138" w:author="Collin Blake" w:date="2016-07-12T23:57:00Z">
          <w:pPr>
            <w:pStyle w:val="ListParagraph"/>
            <w:spacing w:after="160" w:line="259" w:lineRule="auto"/>
            <w:ind w:left="1440"/>
          </w:pPr>
        </w:pPrChange>
      </w:pPr>
      <w:del w:id="139" w:author="Collin Blake" w:date="2016-07-12T17:59:00Z">
        <w:r w:rsidRPr="00F74A37" w:rsidDel="000203E9">
          <w:rPr>
            <w:noProof/>
            <w:rPrChange w:id="140" w:author="Collin Blake" w:date="2016-07-07T19:28:00Z">
              <w:rPr>
                <w:noProof/>
              </w:rPr>
            </w:rPrChange>
          </w:rPr>
          <w:drawing>
            <wp:inline distT="0" distB="0" distL="0" distR="0" wp14:anchorId="4280ECD9" wp14:editId="670B0D2F">
              <wp:extent cx="4257500" cy="16993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8021" cy="1707552"/>
                      </a:xfrm>
                      <a:prstGeom prst="rect">
                        <a:avLst/>
                      </a:prstGeom>
                    </pic:spPr>
                  </pic:pic>
                </a:graphicData>
              </a:graphic>
            </wp:inline>
          </w:drawing>
        </w:r>
      </w:del>
    </w:p>
    <w:p w:rsidR="00DB11BA" w:rsidRPr="00F74A37" w:rsidDel="000203E9" w:rsidRDefault="00DB11BA" w:rsidP="003F1A4B">
      <w:pPr>
        <w:rPr>
          <w:del w:id="141" w:author="Collin Blake" w:date="2016-07-12T17:59:00Z"/>
          <w:rPrChange w:id="142" w:author="Collin Blake" w:date="2016-07-07T19:28:00Z">
            <w:rPr>
              <w:del w:id="143" w:author="Collin Blake" w:date="2016-07-12T17:59:00Z"/>
            </w:rPr>
          </w:rPrChange>
        </w:rPr>
        <w:pPrChange w:id="144" w:author="Collin Blake" w:date="2016-07-12T23:57:00Z">
          <w:pPr>
            <w:pStyle w:val="ListParagraph"/>
            <w:spacing w:after="160" w:line="259" w:lineRule="auto"/>
            <w:ind w:left="1440"/>
          </w:pPr>
        </w:pPrChange>
      </w:pPr>
      <w:del w:id="145" w:author="Collin Blake" w:date="2016-07-12T17:59:00Z">
        <w:r w:rsidRPr="00F74A37" w:rsidDel="000203E9">
          <w:rPr>
            <w:rPrChange w:id="146" w:author="Collin Blake" w:date="2016-07-07T19:28:00Z">
              <w:rPr/>
            </w:rPrChange>
          </w:rPr>
          <w:delText>Figure 4 Predicted damage at failure</w:delText>
        </w:r>
      </w:del>
    </w:p>
    <w:p w:rsidR="00DB11BA" w:rsidRDefault="00DB11BA" w:rsidP="003F1A4B">
      <w:pPr>
        <w:pPrChange w:id="147" w:author="Collin Blake" w:date="2016-07-12T23:57:00Z">
          <w:pPr>
            <w:pStyle w:val="ListParagraph"/>
            <w:spacing w:after="160" w:line="259" w:lineRule="auto"/>
            <w:ind w:left="1440"/>
          </w:pPr>
        </w:pPrChange>
      </w:pPr>
    </w:p>
    <w:p w:rsidR="00EC1F55" w:rsidRDefault="00FC293E" w:rsidP="00FC293E">
      <w:pPr>
        <w:pStyle w:val="ListParagraph"/>
        <w:numPr>
          <w:ilvl w:val="0"/>
          <w:numId w:val="4"/>
        </w:numPr>
      </w:pPr>
      <w:r w:rsidRPr="00FC293E">
        <w:rPr>
          <w:b/>
          <w:sz w:val="24"/>
          <w:szCs w:val="24"/>
        </w:rPr>
        <w:lastRenderedPageBreak/>
        <w:t>CONCLUSIONS/ANALYSIS TO DATE</w:t>
      </w:r>
      <w:r>
        <w:t xml:space="preserve"> </w:t>
      </w:r>
    </w:p>
    <w:p w:rsidR="00E56BA6" w:rsidRPr="00EC1F55" w:rsidRDefault="007C678D" w:rsidP="00EC1F55">
      <w:pPr>
        <w:pStyle w:val="ListParagraph"/>
        <w:ind w:left="1440"/>
      </w:pPr>
      <w:r>
        <w:t>Comparisons of predictions using continuum damage and cohesive zone models showed that for even a fairly simple problem, the predicted strengths are significantly different.</w:t>
      </w:r>
      <w:ins w:id="148" w:author="Collin Blake" w:date="2016-07-07T19:25:00Z">
        <w:r w:rsidR="001B3F58" w:rsidRPr="001B3F58">
          <w:t xml:space="preserve"> </w:t>
        </w:r>
        <w:r w:rsidR="001B3F58" w:rsidRPr="000203E9">
          <w:rPr>
            <w:rPrChange w:id="149" w:author="Collin Blake" w:date="2016-07-12T17:59:00Z">
              <w:rPr/>
            </w:rPrChange>
          </w:rPr>
          <w:t>Therefore, we deci</w:t>
        </w:r>
        <w:r w:rsidR="003F1A4B">
          <w:rPr>
            <w:rPrChange w:id="150" w:author="Collin Blake" w:date="2016-07-12T17:59:00Z">
              <w:rPr/>
            </w:rPrChange>
          </w:rPr>
          <w:t>ded to modify the normal and transverse strength parameters</w:t>
        </w:r>
        <w:r w:rsidR="001B3F58" w:rsidRPr="000203E9">
          <w:rPr>
            <w:rPrChange w:id="151" w:author="Collin Blake" w:date="2016-07-12T17:59:00Z">
              <w:rPr/>
            </w:rPrChange>
          </w:rPr>
          <w:t xml:space="preserve"> that are unique to the cohesive zone model to better match these strengths so that results from future predictions can be compared more accurately. The strength of the cohesive zone model now matches the strength of the continuum damage model to a very </w:t>
        </w:r>
      </w:ins>
      <w:ins w:id="152" w:author="Collin Blake" w:date="2016-07-07T19:26:00Z">
        <w:r w:rsidR="001B3F58" w:rsidRPr="000203E9">
          <w:rPr>
            <w:rPrChange w:id="153" w:author="Collin Blake" w:date="2016-07-12T17:59:00Z">
              <w:rPr/>
            </w:rPrChange>
          </w:rPr>
          <w:t>small</w:t>
        </w:r>
      </w:ins>
      <w:ins w:id="154" w:author="Collin Blake" w:date="2016-07-07T19:25:00Z">
        <w:r w:rsidR="001B3F58" w:rsidRPr="000203E9">
          <w:rPr>
            <w:rPrChange w:id="155" w:author="Collin Blake" w:date="2016-07-12T17:59:00Z">
              <w:rPr/>
            </w:rPrChange>
          </w:rPr>
          <w:t xml:space="preserve"> </w:t>
        </w:r>
      </w:ins>
      <w:ins w:id="156" w:author="Collin Blake" w:date="2016-07-07T19:26:00Z">
        <w:r w:rsidR="001B3F58" w:rsidRPr="000203E9">
          <w:rPr>
            <w:rPrChange w:id="157" w:author="Collin Blake" w:date="2016-07-12T17:59:00Z">
              <w:rPr/>
            </w:rPrChange>
          </w:rPr>
          <w:t>error</w:t>
        </w:r>
      </w:ins>
      <w:ins w:id="158" w:author="Collin Blake" w:date="2016-07-12T23:49:00Z">
        <w:r w:rsidR="004302C2">
          <w:t xml:space="preserve"> at 0 degrees of loading</w:t>
        </w:r>
      </w:ins>
      <w:ins w:id="159" w:author="Collin Blake" w:date="2016-07-07T19:26:00Z">
        <w:r w:rsidR="001B3F58" w:rsidRPr="000203E9">
          <w:rPr>
            <w:rPrChange w:id="160" w:author="Collin Blake" w:date="2016-07-12T17:59:00Z">
              <w:rPr/>
            </w:rPrChange>
          </w:rPr>
          <w:t xml:space="preserve">. </w:t>
        </w:r>
      </w:ins>
      <w:ins w:id="161" w:author="Collin Blake" w:date="2016-07-12T23:49:00Z">
        <w:r w:rsidR="004302C2">
          <w:t>However, as the models rotate the strengths begin to diverge</w:t>
        </w:r>
      </w:ins>
      <w:ins w:id="162" w:author="Collin Blake" w:date="2016-07-07T19:27:00Z">
        <w:r w:rsidR="001B3F58" w:rsidRPr="000203E9">
          <w:rPr>
            <w:rPrChange w:id="163" w:author="Collin Blake" w:date="2016-07-12T17:59:00Z">
              <w:rPr/>
            </w:rPrChange>
          </w:rPr>
          <w:t>.</w:t>
        </w:r>
      </w:ins>
      <w:ins w:id="164" w:author="Collin Blake" w:date="2016-07-12T23:52:00Z">
        <w:r w:rsidR="004302C2">
          <w:t xml:space="preserve"> The next step in the comparison of the two models is to further explore the cause behind this </w:t>
        </w:r>
      </w:ins>
      <w:ins w:id="165" w:author="Collin Blake" w:date="2016-07-12T23:53:00Z">
        <w:r w:rsidR="004302C2">
          <w:t>separation</w:t>
        </w:r>
      </w:ins>
      <w:ins w:id="166" w:author="Collin Blake" w:date="2016-07-12T23:52:00Z">
        <w:r w:rsidR="004302C2">
          <w:t xml:space="preserve"> </w:t>
        </w:r>
      </w:ins>
      <w:ins w:id="167" w:author="Collin Blake" w:date="2016-07-12T23:53:00Z">
        <w:r w:rsidR="004302C2">
          <w:t xml:space="preserve">and determine a method to overcome this lack of agreeance. </w:t>
        </w:r>
      </w:ins>
      <w:del w:id="168" w:author="Collin Blake" w:date="2016-07-07T19:25:00Z">
        <w:r w:rsidRPr="000203E9" w:rsidDel="001B3F58">
          <w:rPr>
            <w:rPrChange w:id="169" w:author="Collin Blake" w:date="2016-07-12T17:59:00Z">
              <w:rPr/>
            </w:rPrChange>
          </w:rPr>
          <w:delText xml:space="preserve"> </w:delText>
        </w:r>
      </w:del>
      <w:del w:id="170" w:author="Collin Blake" w:date="2016-07-12T17:59:00Z">
        <w:r w:rsidRPr="000203E9" w:rsidDel="000203E9">
          <w:rPr>
            <w:strike/>
            <w:rPrChange w:id="171" w:author="Collin Blake" w:date="2016-07-12T17:59:00Z">
              <w:rPr/>
            </w:rPrChange>
          </w:rPr>
          <w:delText>The sensitivity to the orientation of the loading was predicted quite well. This was surprising, since the damage patterns were quite different. Even though both of these modeling techniques are widely used in the literature, it is apparent that much more study is needed to understand why the predictions are so different.</w:delText>
        </w:r>
      </w:del>
      <w:r w:rsidRPr="000203E9">
        <w:rPr>
          <w:rPrChange w:id="172" w:author="Collin Blake" w:date="2016-07-12T17:59:00Z">
            <w:rPr/>
          </w:rPrChange>
        </w:rPr>
        <w:t xml:space="preserve"> </w:t>
      </w:r>
      <w:r w:rsidR="007838EE" w:rsidRPr="00EC1F55">
        <w:rPr>
          <w:b/>
          <w:sz w:val="24"/>
          <w:szCs w:val="24"/>
        </w:rPr>
        <w:br/>
      </w:r>
    </w:p>
    <w:p w:rsidR="000A6AD6" w:rsidRDefault="003A224C" w:rsidP="00A27240">
      <w:pPr>
        <w:pStyle w:val="ListParagraph"/>
        <w:numPr>
          <w:ilvl w:val="0"/>
          <w:numId w:val="5"/>
        </w:numPr>
      </w:pPr>
      <w:r w:rsidRPr="00DB11BA">
        <w:rPr>
          <w:b/>
          <w:sz w:val="24"/>
          <w:szCs w:val="24"/>
        </w:rPr>
        <w:t>WORK FORECAST AND PLANS</w:t>
      </w:r>
      <w:r w:rsidR="00A639C5" w:rsidRPr="00DB11BA">
        <w:rPr>
          <w:b/>
          <w:sz w:val="24"/>
          <w:szCs w:val="24"/>
        </w:rPr>
        <w:br/>
      </w:r>
      <w:r w:rsidR="00D359E0" w:rsidRPr="00DB11BA">
        <w:t xml:space="preserve">Collin Blake is planning to be at AFRL as an intern this summer. This will be an ideal opportunity for collaboration. In addition to the great educational opportunity for Collin, I expect our efforts in the fall to </w:t>
      </w:r>
      <w:r w:rsidR="007C678D">
        <w:t>be guided</w:t>
      </w:r>
      <w:r w:rsidR="00D359E0" w:rsidRPr="00DB11BA">
        <w:t xml:space="preserve"> by the interaction this summer. </w:t>
      </w:r>
      <w:r w:rsidR="00007E0F" w:rsidRPr="00DB11BA">
        <w:t xml:space="preserve">My personal efforts </w:t>
      </w:r>
      <w:r w:rsidR="007C678D">
        <w:t xml:space="preserve">during the summer </w:t>
      </w:r>
      <w:r w:rsidR="007C678D" w:rsidRPr="00DB11BA">
        <w:t>will focus</w:t>
      </w:r>
      <w:r w:rsidR="007C678D">
        <w:t xml:space="preserve"> </w:t>
      </w:r>
      <w:r w:rsidR="00007E0F" w:rsidRPr="00DB11BA">
        <w:t>on remote advising, collaboration with AFRL researchers, and developing strategic plans for the fall.</w:t>
      </w:r>
      <w:r w:rsidR="00007E0F">
        <w:t xml:space="preserve"> </w:t>
      </w:r>
    </w:p>
    <w:p w:rsidR="00007E0F" w:rsidRPr="00D359E0" w:rsidRDefault="00007E0F" w:rsidP="000A6AD6">
      <w:pPr>
        <w:pStyle w:val="ListParagraph"/>
        <w:ind w:left="1080"/>
      </w:pPr>
    </w:p>
    <w:p w:rsidR="00C07447" w:rsidRDefault="00C07447" w:rsidP="00C07447"/>
    <w:p w:rsidR="00641B6F" w:rsidRDefault="00641B6F"/>
    <w:sectPr w:rsidR="00641B6F" w:rsidSect="00C83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DCE" w:rsidRDefault="00661DCE" w:rsidP="0025763B">
      <w:pPr>
        <w:spacing w:after="0" w:line="240" w:lineRule="auto"/>
      </w:pPr>
      <w:r>
        <w:separator/>
      </w:r>
    </w:p>
  </w:endnote>
  <w:endnote w:type="continuationSeparator" w:id="0">
    <w:p w:rsidR="00661DCE" w:rsidRDefault="00661DCE" w:rsidP="0025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Tiger">
    <w:altName w:val="Symbol"/>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DCE" w:rsidRDefault="00661DCE" w:rsidP="0025763B">
      <w:pPr>
        <w:spacing w:after="0" w:line="240" w:lineRule="auto"/>
      </w:pPr>
      <w:r>
        <w:separator/>
      </w:r>
    </w:p>
  </w:footnote>
  <w:footnote w:type="continuationSeparator" w:id="0">
    <w:p w:rsidR="00661DCE" w:rsidRDefault="00661DCE" w:rsidP="0025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6BF7"/>
    <w:multiLevelType w:val="hybridMultilevel"/>
    <w:tmpl w:val="3E780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2D8E"/>
    <w:multiLevelType w:val="hybridMultilevel"/>
    <w:tmpl w:val="A00423B8"/>
    <w:lvl w:ilvl="0" w:tplc="AD50827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A74BD4"/>
    <w:multiLevelType w:val="hybridMultilevel"/>
    <w:tmpl w:val="034E0B26"/>
    <w:lvl w:ilvl="0" w:tplc="5A422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6089E"/>
    <w:multiLevelType w:val="hybridMultilevel"/>
    <w:tmpl w:val="099E6644"/>
    <w:lvl w:ilvl="0" w:tplc="B19C3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F4BE0"/>
    <w:multiLevelType w:val="hybridMultilevel"/>
    <w:tmpl w:val="20F4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D07B6"/>
    <w:multiLevelType w:val="hybridMultilevel"/>
    <w:tmpl w:val="FF02BB5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C4741E4"/>
    <w:multiLevelType w:val="hybridMultilevel"/>
    <w:tmpl w:val="CC00BC60"/>
    <w:lvl w:ilvl="0" w:tplc="2A1E41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583ABC"/>
    <w:multiLevelType w:val="hybridMultilevel"/>
    <w:tmpl w:val="EDC0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33566"/>
    <w:multiLevelType w:val="hybridMultilevel"/>
    <w:tmpl w:val="49D00D52"/>
    <w:lvl w:ilvl="0" w:tplc="E6FC08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F72E96"/>
    <w:multiLevelType w:val="hybridMultilevel"/>
    <w:tmpl w:val="DF7E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184B2C"/>
    <w:multiLevelType w:val="hybridMultilevel"/>
    <w:tmpl w:val="2794A52E"/>
    <w:lvl w:ilvl="0" w:tplc="33AEF6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C57FF0"/>
    <w:multiLevelType w:val="hybridMultilevel"/>
    <w:tmpl w:val="E6362DF6"/>
    <w:lvl w:ilvl="0" w:tplc="D82A76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E9F"/>
    <w:multiLevelType w:val="hybridMultilevel"/>
    <w:tmpl w:val="1D98C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C01D0"/>
    <w:multiLevelType w:val="hybridMultilevel"/>
    <w:tmpl w:val="7690E190"/>
    <w:lvl w:ilvl="0" w:tplc="D5C8FBD8">
      <w:start w:val="1"/>
      <w:numFmt w:val="bullet"/>
      <w:lvlText w:val="•"/>
      <w:lvlJc w:val="left"/>
      <w:pPr>
        <w:tabs>
          <w:tab w:val="num" w:pos="720"/>
        </w:tabs>
        <w:ind w:left="720" w:hanging="360"/>
      </w:pPr>
      <w:rPr>
        <w:rFonts w:ascii="Arial" w:hAnsi="Arial" w:hint="default"/>
      </w:rPr>
    </w:lvl>
    <w:lvl w:ilvl="1" w:tplc="3E1C24D8" w:tentative="1">
      <w:start w:val="1"/>
      <w:numFmt w:val="bullet"/>
      <w:lvlText w:val="•"/>
      <w:lvlJc w:val="left"/>
      <w:pPr>
        <w:tabs>
          <w:tab w:val="num" w:pos="1440"/>
        </w:tabs>
        <w:ind w:left="1440" w:hanging="360"/>
      </w:pPr>
      <w:rPr>
        <w:rFonts w:ascii="Arial" w:hAnsi="Arial" w:hint="default"/>
      </w:rPr>
    </w:lvl>
    <w:lvl w:ilvl="2" w:tplc="DA5A5166" w:tentative="1">
      <w:start w:val="1"/>
      <w:numFmt w:val="bullet"/>
      <w:lvlText w:val="•"/>
      <w:lvlJc w:val="left"/>
      <w:pPr>
        <w:tabs>
          <w:tab w:val="num" w:pos="2160"/>
        </w:tabs>
        <w:ind w:left="2160" w:hanging="360"/>
      </w:pPr>
      <w:rPr>
        <w:rFonts w:ascii="Arial" w:hAnsi="Arial" w:hint="default"/>
      </w:rPr>
    </w:lvl>
    <w:lvl w:ilvl="3" w:tplc="25E41EE8" w:tentative="1">
      <w:start w:val="1"/>
      <w:numFmt w:val="bullet"/>
      <w:lvlText w:val="•"/>
      <w:lvlJc w:val="left"/>
      <w:pPr>
        <w:tabs>
          <w:tab w:val="num" w:pos="2880"/>
        </w:tabs>
        <w:ind w:left="2880" w:hanging="360"/>
      </w:pPr>
      <w:rPr>
        <w:rFonts w:ascii="Arial" w:hAnsi="Arial" w:hint="default"/>
      </w:rPr>
    </w:lvl>
    <w:lvl w:ilvl="4" w:tplc="2F146DA0" w:tentative="1">
      <w:start w:val="1"/>
      <w:numFmt w:val="bullet"/>
      <w:lvlText w:val="•"/>
      <w:lvlJc w:val="left"/>
      <w:pPr>
        <w:tabs>
          <w:tab w:val="num" w:pos="3600"/>
        </w:tabs>
        <w:ind w:left="3600" w:hanging="360"/>
      </w:pPr>
      <w:rPr>
        <w:rFonts w:ascii="Arial" w:hAnsi="Arial" w:hint="default"/>
      </w:rPr>
    </w:lvl>
    <w:lvl w:ilvl="5" w:tplc="086EC3D2" w:tentative="1">
      <w:start w:val="1"/>
      <w:numFmt w:val="bullet"/>
      <w:lvlText w:val="•"/>
      <w:lvlJc w:val="left"/>
      <w:pPr>
        <w:tabs>
          <w:tab w:val="num" w:pos="4320"/>
        </w:tabs>
        <w:ind w:left="4320" w:hanging="360"/>
      </w:pPr>
      <w:rPr>
        <w:rFonts w:ascii="Arial" w:hAnsi="Arial" w:hint="default"/>
      </w:rPr>
    </w:lvl>
    <w:lvl w:ilvl="6" w:tplc="DB68D63A" w:tentative="1">
      <w:start w:val="1"/>
      <w:numFmt w:val="bullet"/>
      <w:lvlText w:val="•"/>
      <w:lvlJc w:val="left"/>
      <w:pPr>
        <w:tabs>
          <w:tab w:val="num" w:pos="5040"/>
        </w:tabs>
        <w:ind w:left="5040" w:hanging="360"/>
      </w:pPr>
      <w:rPr>
        <w:rFonts w:ascii="Arial" w:hAnsi="Arial" w:hint="default"/>
      </w:rPr>
    </w:lvl>
    <w:lvl w:ilvl="7" w:tplc="FBD4B248" w:tentative="1">
      <w:start w:val="1"/>
      <w:numFmt w:val="bullet"/>
      <w:lvlText w:val="•"/>
      <w:lvlJc w:val="left"/>
      <w:pPr>
        <w:tabs>
          <w:tab w:val="num" w:pos="5760"/>
        </w:tabs>
        <w:ind w:left="5760" w:hanging="360"/>
      </w:pPr>
      <w:rPr>
        <w:rFonts w:ascii="Arial" w:hAnsi="Arial" w:hint="default"/>
      </w:rPr>
    </w:lvl>
    <w:lvl w:ilvl="8" w:tplc="E864E17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
  </w:num>
  <w:num w:numId="3">
    <w:abstractNumId w:val="10"/>
  </w:num>
  <w:num w:numId="4">
    <w:abstractNumId w:val="6"/>
  </w:num>
  <w:num w:numId="5">
    <w:abstractNumId w:val="3"/>
  </w:num>
  <w:num w:numId="6">
    <w:abstractNumId w:val="8"/>
  </w:num>
  <w:num w:numId="7">
    <w:abstractNumId w:val="1"/>
  </w:num>
  <w:num w:numId="8">
    <w:abstractNumId w:val="0"/>
  </w:num>
  <w:num w:numId="9">
    <w:abstractNumId w:val="12"/>
  </w:num>
  <w:num w:numId="10">
    <w:abstractNumId w:val="4"/>
  </w:num>
  <w:num w:numId="11">
    <w:abstractNumId w:val="5"/>
  </w:num>
  <w:num w:numId="12">
    <w:abstractNumId w:val="7"/>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lin Blake">
    <w15:presenceInfo w15:providerId="Windows Live" w15:userId="84ec3232f985a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4C"/>
    <w:rsid w:val="00005C38"/>
    <w:rsid w:val="00007E0F"/>
    <w:rsid w:val="00011F7E"/>
    <w:rsid w:val="000203E9"/>
    <w:rsid w:val="000571FB"/>
    <w:rsid w:val="00073C51"/>
    <w:rsid w:val="000848A0"/>
    <w:rsid w:val="000851EE"/>
    <w:rsid w:val="000A6AD6"/>
    <w:rsid w:val="0012749B"/>
    <w:rsid w:val="00131678"/>
    <w:rsid w:val="00143318"/>
    <w:rsid w:val="001708F5"/>
    <w:rsid w:val="00173AA9"/>
    <w:rsid w:val="00191E7E"/>
    <w:rsid w:val="001B3F58"/>
    <w:rsid w:val="001C7CE0"/>
    <w:rsid w:val="001D1F91"/>
    <w:rsid w:val="001F6D25"/>
    <w:rsid w:val="00237E44"/>
    <w:rsid w:val="0024168D"/>
    <w:rsid w:val="0025763B"/>
    <w:rsid w:val="002A4662"/>
    <w:rsid w:val="002A6DEC"/>
    <w:rsid w:val="002B35B6"/>
    <w:rsid w:val="002F073B"/>
    <w:rsid w:val="00353548"/>
    <w:rsid w:val="003921F2"/>
    <w:rsid w:val="003A224C"/>
    <w:rsid w:val="003A686B"/>
    <w:rsid w:val="003C765E"/>
    <w:rsid w:val="003D4D1E"/>
    <w:rsid w:val="003F1A4B"/>
    <w:rsid w:val="00416B53"/>
    <w:rsid w:val="00422632"/>
    <w:rsid w:val="004302C2"/>
    <w:rsid w:val="00452649"/>
    <w:rsid w:val="00452A88"/>
    <w:rsid w:val="00454532"/>
    <w:rsid w:val="00472E29"/>
    <w:rsid w:val="0047753A"/>
    <w:rsid w:val="00486393"/>
    <w:rsid w:val="004906B8"/>
    <w:rsid w:val="0049715B"/>
    <w:rsid w:val="004C43E5"/>
    <w:rsid w:val="004C572F"/>
    <w:rsid w:val="004E57F7"/>
    <w:rsid w:val="004E6250"/>
    <w:rsid w:val="004E7308"/>
    <w:rsid w:val="004F303C"/>
    <w:rsid w:val="00505180"/>
    <w:rsid w:val="00515B45"/>
    <w:rsid w:val="00516259"/>
    <w:rsid w:val="005246B4"/>
    <w:rsid w:val="00526E80"/>
    <w:rsid w:val="00526F5B"/>
    <w:rsid w:val="005B7068"/>
    <w:rsid w:val="005C4609"/>
    <w:rsid w:val="005D3B2C"/>
    <w:rsid w:val="0063074A"/>
    <w:rsid w:val="00641B6F"/>
    <w:rsid w:val="00661DCE"/>
    <w:rsid w:val="006912C5"/>
    <w:rsid w:val="006A039A"/>
    <w:rsid w:val="006A2173"/>
    <w:rsid w:val="006A4FAC"/>
    <w:rsid w:val="006A6C05"/>
    <w:rsid w:val="006B2E61"/>
    <w:rsid w:val="006D65A5"/>
    <w:rsid w:val="0071032D"/>
    <w:rsid w:val="007339BE"/>
    <w:rsid w:val="007838EE"/>
    <w:rsid w:val="00791F96"/>
    <w:rsid w:val="007958FF"/>
    <w:rsid w:val="00797E89"/>
    <w:rsid w:val="007B6EDD"/>
    <w:rsid w:val="007C678D"/>
    <w:rsid w:val="007D73E0"/>
    <w:rsid w:val="008672EB"/>
    <w:rsid w:val="008B3C53"/>
    <w:rsid w:val="008E694B"/>
    <w:rsid w:val="00925BB0"/>
    <w:rsid w:val="009412C0"/>
    <w:rsid w:val="00943709"/>
    <w:rsid w:val="009549B7"/>
    <w:rsid w:val="00956B41"/>
    <w:rsid w:val="0096522C"/>
    <w:rsid w:val="00965A0C"/>
    <w:rsid w:val="009722AA"/>
    <w:rsid w:val="0097438F"/>
    <w:rsid w:val="00993293"/>
    <w:rsid w:val="009D353B"/>
    <w:rsid w:val="009D7EF4"/>
    <w:rsid w:val="009E630E"/>
    <w:rsid w:val="009F232A"/>
    <w:rsid w:val="00A31E7A"/>
    <w:rsid w:val="00A418E9"/>
    <w:rsid w:val="00A42475"/>
    <w:rsid w:val="00A639C5"/>
    <w:rsid w:val="00A81084"/>
    <w:rsid w:val="00AA484D"/>
    <w:rsid w:val="00AB1797"/>
    <w:rsid w:val="00AC56C2"/>
    <w:rsid w:val="00AD06EE"/>
    <w:rsid w:val="00AD7887"/>
    <w:rsid w:val="00B06FED"/>
    <w:rsid w:val="00B253DE"/>
    <w:rsid w:val="00B462DF"/>
    <w:rsid w:val="00BD7D68"/>
    <w:rsid w:val="00C04FF7"/>
    <w:rsid w:val="00C05E48"/>
    <w:rsid w:val="00C07447"/>
    <w:rsid w:val="00C26CF4"/>
    <w:rsid w:val="00C27722"/>
    <w:rsid w:val="00C31CD2"/>
    <w:rsid w:val="00C41253"/>
    <w:rsid w:val="00C45087"/>
    <w:rsid w:val="00C4525E"/>
    <w:rsid w:val="00C55C9F"/>
    <w:rsid w:val="00C7190A"/>
    <w:rsid w:val="00C837A2"/>
    <w:rsid w:val="00C85DFA"/>
    <w:rsid w:val="00C97542"/>
    <w:rsid w:val="00CB437A"/>
    <w:rsid w:val="00CB7D3D"/>
    <w:rsid w:val="00CD39F2"/>
    <w:rsid w:val="00D1100C"/>
    <w:rsid w:val="00D14127"/>
    <w:rsid w:val="00D21569"/>
    <w:rsid w:val="00D2586B"/>
    <w:rsid w:val="00D31CF6"/>
    <w:rsid w:val="00D359E0"/>
    <w:rsid w:val="00D61F6B"/>
    <w:rsid w:val="00D975AC"/>
    <w:rsid w:val="00DB11BA"/>
    <w:rsid w:val="00DB25EA"/>
    <w:rsid w:val="00DB6133"/>
    <w:rsid w:val="00DD01AC"/>
    <w:rsid w:val="00DD5FDC"/>
    <w:rsid w:val="00DE01C2"/>
    <w:rsid w:val="00DE41CF"/>
    <w:rsid w:val="00DE53D3"/>
    <w:rsid w:val="00DE5BA7"/>
    <w:rsid w:val="00E12136"/>
    <w:rsid w:val="00E13C0F"/>
    <w:rsid w:val="00E2518D"/>
    <w:rsid w:val="00E252EF"/>
    <w:rsid w:val="00E56BA6"/>
    <w:rsid w:val="00E81CB1"/>
    <w:rsid w:val="00E92CCE"/>
    <w:rsid w:val="00E9308F"/>
    <w:rsid w:val="00EC1F55"/>
    <w:rsid w:val="00EC4A65"/>
    <w:rsid w:val="00F00584"/>
    <w:rsid w:val="00F62C1A"/>
    <w:rsid w:val="00F64B61"/>
    <w:rsid w:val="00F736D8"/>
    <w:rsid w:val="00F74A37"/>
    <w:rsid w:val="00F927EA"/>
    <w:rsid w:val="00FA2939"/>
    <w:rsid w:val="00FB6B0C"/>
    <w:rsid w:val="00FB6DD7"/>
    <w:rsid w:val="00FB7553"/>
    <w:rsid w:val="00FC293E"/>
    <w:rsid w:val="00FD566F"/>
    <w:rsid w:val="00FD5B14"/>
    <w:rsid w:val="00FE52E2"/>
    <w:rsid w:val="00FF0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5A170"/>
  <w15:docId w15:val="{227CBD1B-667E-4262-B857-126BAFE6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4C"/>
    <w:pPr>
      <w:ind w:left="720"/>
      <w:contextualSpacing/>
    </w:pPr>
  </w:style>
  <w:style w:type="character" w:styleId="Hyperlink">
    <w:name w:val="Hyperlink"/>
    <w:basedOn w:val="DefaultParagraphFont"/>
    <w:uiPriority w:val="99"/>
    <w:unhideWhenUsed/>
    <w:rsid w:val="00BD7D68"/>
    <w:rPr>
      <w:color w:val="0000FF"/>
      <w:u w:val="single"/>
    </w:rPr>
  </w:style>
  <w:style w:type="paragraph" w:styleId="BalloonText">
    <w:name w:val="Balloon Text"/>
    <w:basedOn w:val="Normal"/>
    <w:link w:val="BalloonTextChar"/>
    <w:uiPriority w:val="99"/>
    <w:semiHidden/>
    <w:unhideWhenUsed/>
    <w:rsid w:val="00DD0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1AC"/>
    <w:rPr>
      <w:rFonts w:ascii="Segoe UI" w:hAnsi="Segoe UI" w:cs="Segoe UI"/>
      <w:sz w:val="18"/>
      <w:szCs w:val="18"/>
    </w:rPr>
  </w:style>
  <w:style w:type="paragraph" w:styleId="Caption">
    <w:name w:val="caption"/>
    <w:basedOn w:val="Normal"/>
    <w:next w:val="Normal"/>
    <w:uiPriority w:val="35"/>
    <w:unhideWhenUsed/>
    <w:qFormat/>
    <w:rsid w:val="006A039A"/>
    <w:pPr>
      <w:spacing w:line="240" w:lineRule="auto"/>
    </w:pPr>
    <w:rPr>
      <w:i/>
      <w:iCs/>
      <w:color w:val="1F497D" w:themeColor="text2"/>
      <w:sz w:val="18"/>
      <w:szCs w:val="18"/>
    </w:rPr>
  </w:style>
  <w:style w:type="paragraph" w:styleId="NormalWeb">
    <w:name w:val="Normal (Web)"/>
    <w:basedOn w:val="Normal"/>
    <w:uiPriority w:val="99"/>
    <w:unhideWhenUsed/>
    <w:rsid w:val="00F62C1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5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3B"/>
  </w:style>
  <w:style w:type="paragraph" w:styleId="Footer">
    <w:name w:val="footer"/>
    <w:basedOn w:val="Normal"/>
    <w:link w:val="FooterChar"/>
    <w:uiPriority w:val="99"/>
    <w:unhideWhenUsed/>
    <w:rsid w:val="0025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336191">
      <w:bodyDiv w:val="1"/>
      <w:marLeft w:val="0"/>
      <w:marRight w:val="0"/>
      <w:marTop w:val="0"/>
      <w:marBottom w:val="0"/>
      <w:divBdr>
        <w:top w:val="none" w:sz="0" w:space="0" w:color="auto"/>
        <w:left w:val="none" w:sz="0" w:space="0" w:color="auto"/>
        <w:bottom w:val="none" w:sz="0" w:space="0" w:color="auto"/>
        <w:right w:val="none" w:sz="0" w:space="0" w:color="auto"/>
      </w:divBdr>
    </w:div>
    <w:div w:id="19758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F:\Collin\HexagonalRVE\Strength%20Matching\Strength%20Match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llin\HexagonalRVE\Strength%20Matching\Strength%20Match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llin\HexagonalRVE\Strength%20Matched%20Rotation\Strength%20matched%20rot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a:t>
            </a:r>
            <a:r>
              <a:rPr lang="en-US" baseline="0"/>
              <a:t> Reduction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Gathering'!$B$11:$B$15</c:f>
              <c:numCache>
                <c:formatCode>0.00%</c:formatCode>
                <c:ptCount val="5"/>
                <c:pt idx="0">
                  <c:v>1</c:v>
                </c:pt>
                <c:pt idx="1">
                  <c:v>0.6</c:v>
                </c:pt>
                <c:pt idx="2">
                  <c:v>0.57399999999999995</c:v>
                </c:pt>
                <c:pt idx="3">
                  <c:v>0.58499999999999996</c:v>
                </c:pt>
                <c:pt idx="4">
                  <c:v>0.58899999999999997</c:v>
                </c:pt>
              </c:numCache>
            </c:numRef>
          </c:xVal>
          <c:yVal>
            <c:numRef>
              <c:f>'Data Gathering'!$A$11:$A$15</c:f>
              <c:numCache>
                <c:formatCode>0.00%</c:formatCode>
                <c:ptCount val="5"/>
                <c:pt idx="0">
                  <c:v>0.29075502310667517</c:v>
                </c:pt>
                <c:pt idx="1">
                  <c:v>2.4021551888329728E-2</c:v>
                </c:pt>
                <c:pt idx="2">
                  <c:v>1.771130093985087E-2</c:v>
                </c:pt>
                <c:pt idx="3">
                  <c:v>4.832612508579086E-3</c:v>
                </c:pt>
                <c:pt idx="4">
                  <c:v>2.0837679043248505E-3</c:v>
                </c:pt>
              </c:numCache>
            </c:numRef>
          </c:yVal>
          <c:smooth val="0"/>
          <c:extLst>
            <c:ext xmlns:c16="http://schemas.microsoft.com/office/drawing/2014/chart" uri="{C3380CC4-5D6E-409C-BE32-E72D297353CC}">
              <c16:uniqueId val="{00000000-F3A7-48E0-9796-3C5BF3535AE5}"/>
            </c:ext>
          </c:extLst>
        </c:ser>
        <c:dLbls>
          <c:showLegendKey val="0"/>
          <c:showVal val="0"/>
          <c:showCatName val="0"/>
          <c:showSerName val="0"/>
          <c:showPercent val="0"/>
          <c:showBubbleSize val="0"/>
        </c:dLbls>
        <c:axId val="346511887"/>
        <c:axId val="346520623"/>
      </c:scatterChart>
      <c:valAx>
        <c:axId val="346511887"/>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Reduction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20623"/>
        <c:crosses val="autoZero"/>
        <c:crossBetween val="midCat"/>
      </c:valAx>
      <c:valAx>
        <c:axId val="346520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11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Strength</a:t>
            </a:r>
            <a:r>
              <a:rPr lang="en-US" baseline="0"/>
              <a:t> Matching</a:t>
            </a:r>
            <a:endParaRPr lang="en-US"/>
          </a:p>
        </c:rich>
      </c:tx>
      <c:layout>
        <c:manualLayout>
          <c:xMode val="edge"/>
          <c:yMode val="edge"/>
          <c:x val="0.3733818897637795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Continuum Damage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Gathering'!$C$3:$C$9</c:f>
              <c:numCache>
                <c:formatCode>General</c:formatCode>
                <c:ptCount val="7"/>
                <c:pt idx="0">
                  <c:v>1</c:v>
                </c:pt>
                <c:pt idx="1">
                  <c:v>2</c:v>
                </c:pt>
                <c:pt idx="2">
                  <c:v>3</c:v>
                </c:pt>
                <c:pt idx="3">
                  <c:v>4</c:v>
                </c:pt>
                <c:pt idx="4">
                  <c:v>5</c:v>
                </c:pt>
              </c:numCache>
            </c:numRef>
          </c:xVal>
          <c:yVal>
            <c:numRef>
              <c:f>'Data Gathering'!$A$3:$A$9</c:f>
              <c:numCache>
                <c:formatCode>General</c:formatCode>
                <c:ptCount val="7"/>
                <c:pt idx="0">
                  <c:v>46118300</c:v>
                </c:pt>
                <c:pt idx="1">
                  <c:v>46118300</c:v>
                </c:pt>
                <c:pt idx="2">
                  <c:v>46118300</c:v>
                </c:pt>
                <c:pt idx="3">
                  <c:v>46118300</c:v>
                </c:pt>
                <c:pt idx="4">
                  <c:v>46118300</c:v>
                </c:pt>
              </c:numCache>
            </c:numRef>
          </c:yVal>
          <c:smooth val="0"/>
          <c:extLst>
            <c:ext xmlns:c16="http://schemas.microsoft.com/office/drawing/2014/chart" uri="{C3380CC4-5D6E-409C-BE32-E72D297353CC}">
              <c16:uniqueId val="{00000000-0C17-4CF2-A49A-D0FEA0B8D640}"/>
            </c:ext>
          </c:extLst>
        </c:ser>
        <c:ser>
          <c:idx val="1"/>
          <c:order val="1"/>
          <c:tx>
            <c:v>Cohesive Zone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Gathering'!$C$3:$C$9</c:f>
              <c:numCache>
                <c:formatCode>General</c:formatCode>
                <c:ptCount val="7"/>
                <c:pt idx="0">
                  <c:v>1</c:v>
                </c:pt>
                <c:pt idx="1">
                  <c:v>2</c:v>
                </c:pt>
                <c:pt idx="2">
                  <c:v>3</c:v>
                </c:pt>
                <c:pt idx="3">
                  <c:v>4</c:v>
                </c:pt>
                <c:pt idx="4">
                  <c:v>5</c:v>
                </c:pt>
              </c:numCache>
            </c:numRef>
          </c:xVal>
          <c:yVal>
            <c:numRef>
              <c:f>'Data Gathering'!$B$3:$B$9</c:f>
              <c:numCache>
                <c:formatCode>General</c:formatCode>
                <c:ptCount val="7"/>
                <c:pt idx="0" formatCode="0.00E+00">
                  <c:v>65024500</c:v>
                </c:pt>
                <c:pt idx="1">
                  <c:v>47253400</c:v>
                </c:pt>
                <c:pt idx="2">
                  <c:v>45315700</c:v>
                </c:pt>
                <c:pt idx="3">
                  <c:v>45896500</c:v>
                </c:pt>
                <c:pt idx="4" formatCode="0.00E+00">
                  <c:v>46022400</c:v>
                </c:pt>
              </c:numCache>
            </c:numRef>
          </c:yVal>
          <c:smooth val="0"/>
          <c:extLst>
            <c:ext xmlns:c16="http://schemas.microsoft.com/office/drawing/2014/chart" uri="{C3380CC4-5D6E-409C-BE32-E72D297353CC}">
              <c16:uniqueId val="{00000001-0C17-4CF2-A49A-D0FEA0B8D640}"/>
            </c:ext>
          </c:extLst>
        </c:ser>
        <c:dLbls>
          <c:showLegendKey val="0"/>
          <c:showVal val="0"/>
          <c:showCatName val="0"/>
          <c:showSerName val="0"/>
          <c:showPercent val="0"/>
          <c:showBubbleSize val="0"/>
        </c:dLbls>
        <c:axId val="346521039"/>
        <c:axId val="346517711"/>
      </c:scatterChart>
      <c:valAx>
        <c:axId val="346521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17711"/>
        <c:crosses val="autoZero"/>
        <c:crossBetween val="midCat"/>
      </c:valAx>
      <c:valAx>
        <c:axId val="34651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Strengths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21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Rotated Models</a:t>
            </a:r>
          </a:p>
        </c:rich>
      </c:tx>
      <c:layout>
        <c:manualLayout>
          <c:xMode val="edge"/>
          <c:yMode val="edge"/>
          <c:x val="0.4329577784258449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Cohesive Zone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Data!$C$2:$C$5</c:f>
              <c:numCache>
                <c:formatCode>General</c:formatCode>
                <c:ptCount val="4"/>
                <c:pt idx="0">
                  <c:v>0</c:v>
                </c:pt>
                <c:pt idx="1">
                  <c:v>10</c:v>
                </c:pt>
                <c:pt idx="2">
                  <c:v>20</c:v>
                </c:pt>
                <c:pt idx="3">
                  <c:v>30</c:v>
                </c:pt>
              </c:numCache>
            </c:numRef>
          </c:xVal>
          <c:yVal>
            <c:numRef>
              <c:f>Data!$B$2:$B$5</c:f>
              <c:numCache>
                <c:formatCode>0.00E+00</c:formatCode>
                <c:ptCount val="4"/>
                <c:pt idx="0">
                  <c:v>46022400</c:v>
                </c:pt>
                <c:pt idx="1">
                  <c:v>47585400</c:v>
                </c:pt>
                <c:pt idx="2">
                  <c:v>49404500</c:v>
                </c:pt>
                <c:pt idx="3">
                  <c:v>49938000</c:v>
                </c:pt>
              </c:numCache>
            </c:numRef>
          </c:yVal>
          <c:smooth val="0"/>
          <c:extLst>
            <c:ext xmlns:c16="http://schemas.microsoft.com/office/drawing/2014/chart" uri="{C3380CC4-5D6E-409C-BE32-E72D297353CC}">
              <c16:uniqueId val="{00000000-80B7-4130-A20B-E6511BED8AA9}"/>
            </c:ext>
          </c:extLst>
        </c:ser>
        <c:ser>
          <c:idx val="1"/>
          <c:order val="1"/>
          <c:tx>
            <c:v>Continuum Damage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Data!$C$2:$C$5</c:f>
              <c:numCache>
                <c:formatCode>General</c:formatCode>
                <c:ptCount val="4"/>
                <c:pt idx="0">
                  <c:v>0</c:v>
                </c:pt>
                <c:pt idx="1">
                  <c:v>10</c:v>
                </c:pt>
                <c:pt idx="2">
                  <c:v>20</c:v>
                </c:pt>
                <c:pt idx="3">
                  <c:v>30</c:v>
                </c:pt>
              </c:numCache>
            </c:numRef>
          </c:xVal>
          <c:yVal>
            <c:numRef>
              <c:f>Data!$A$2:$A$5</c:f>
              <c:numCache>
                <c:formatCode>0.00E+00</c:formatCode>
                <c:ptCount val="4"/>
                <c:pt idx="0">
                  <c:v>46118300</c:v>
                </c:pt>
                <c:pt idx="1">
                  <c:v>47217200</c:v>
                </c:pt>
                <c:pt idx="2">
                  <c:v>50952300</c:v>
                </c:pt>
                <c:pt idx="3">
                  <c:v>58622300</c:v>
                </c:pt>
              </c:numCache>
            </c:numRef>
          </c:yVal>
          <c:smooth val="0"/>
          <c:extLst>
            <c:ext xmlns:c16="http://schemas.microsoft.com/office/drawing/2014/chart" uri="{C3380CC4-5D6E-409C-BE32-E72D297353CC}">
              <c16:uniqueId val="{00000001-80B7-4130-A20B-E6511BED8AA9}"/>
            </c:ext>
          </c:extLst>
        </c:ser>
        <c:dLbls>
          <c:showLegendKey val="0"/>
          <c:showVal val="0"/>
          <c:showCatName val="0"/>
          <c:showSerName val="0"/>
          <c:showPercent val="0"/>
          <c:showBubbleSize val="0"/>
        </c:dLbls>
        <c:axId val="547874319"/>
        <c:axId val="547874735"/>
      </c:scatterChart>
      <c:valAx>
        <c:axId val="547874319"/>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 (Degrees)</a:t>
                </a:r>
              </a:p>
            </c:rich>
          </c:tx>
          <c:layout>
            <c:manualLayout>
              <c:xMode val="edge"/>
              <c:yMode val="edge"/>
              <c:x val="0.39633631444217621"/>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874735"/>
        <c:crosses val="autoZero"/>
        <c:crossBetween val="midCat"/>
        <c:majorUnit val="10"/>
      </c:valAx>
      <c:valAx>
        <c:axId val="54787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Strenght</a:t>
                </a:r>
                <a:r>
                  <a:rPr lang="en-US" baseline="0"/>
                  <a:t> (Pa)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8743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2D874-FEE1-4ED2-AA8B-C28212AE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Universal Technology Corp.</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Lange</dc:creator>
  <cp:lastModifiedBy>Collin Blake</cp:lastModifiedBy>
  <cp:revision>37</cp:revision>
  <cp:lastPrinted>2016-01-13T20:22:00Z</cp:lastPrinted>
  <dcterms:created xsi:type="dcterms:W3CDTF">2015-04-07T19:48:00Z</dcterms:created>
  <dcterms:modified xsi:type="dcterms:W3CDTF">2016-07-13T04:57:00Z</dcterms:modified>
</cp:coreProperties>
</file>